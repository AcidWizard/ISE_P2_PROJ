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346EC" w14:textId="37D83273" w:rsidR="000F27CD" w:rsidRPr="00544C3D" w:rsidRDefault="000F27CD" w:rsidP="000F27CD">
      <w:pPr>
        <w:spacing w:after="0" w:line="259" w:lineRule="auto"/>
        <w:ind w:left="838" w:firstLine="0"/>
        <w:rPr>
          <w:lang w:val="nl-NL"/>
        </w:rPr>
      </w:pPr>
      <w:bookmarkStart w:id="0" w:name="_Toc337649584"/>
      <w:bookmarkStart w:id="1" w:name="_Toc337663904"/>
      <w:r w:rsidRPr="00544C3D">
        <w:rPr>
          <w:sz w:val="96"/>
          <w:lang w:val="nl-NL"/>
        </w:rPr>
        <w:t xml:space="preserve">Lasmachine </w:t>
      </w:r>
      <w:r>
        <w:rPr>
          <w:noProof/>
          <w:lang w:val="nl-NL" w:eastAsia="nl-NL"/>
        </w:rPr>
        <w:drawing>
          <wp:inline distT="0" distB="0" distL="0" distR="0" wp14:anchorId="0BD1D98A" wp14:editId="0C93466C">
            <wp:extent cx="1805940" cy="687705"/>
            <wp:effectExtent l="0" t="0" r="0" b="0"/>
            <wp:docPr id="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805940" cy="687705"/>
                    </a:xfrm>
                    <a:prstGeom prst="rect">
                      <a:avLst/>
                    </a:prstGeom>
                  </pic:spPr>
                </pic:pic>
              </a:graphicData>
            </a:graphic>
          </wp:inline>
        </w:drawing>
      </w:r>
    </w:p>
    <w:p w14:paraId="20A1261B" w14:textId="42E98899" w:rsidR="000F27CD" w:rsidRPr="000F27CD" w:rsidRDefault="000F27CD" w:rsidP="004A69B5">
      <w:pPr>
        <w:spacing w:after="229" w:line="259" w:lineRule="auto"/>
        <w:ind w:left="838" w:firstLine="0"/>
        <w:jc w:val="right"/>
        <w:rPr>
          <w:rFonts w:ascii="Arial" w:hAnsi="Arial" w:cs="Arial"/>
          <w:sz w:val="36"/>
          <w:szCs w:val="36"/>
          <w:lang w:val="nl-NL"/>
        </w:rPr>
      </w:pPr>
      <w:r w:rsidRPr="00544C3D">
        <w:rPr>
          <w:rFonts w:ascii="Arial" w:eastAsia="Arial" w:hAnsi="Arial" w:cs="Arial"/>
          <w:b/>
          <w:sz w:val="40"/>
          <w:lang w:val="nl-NL"/>
        </w:rPr>
        <w:t xml:space="preserve"> </w:t>
      </w:r>
      <w:r w:rsidRPr="000F27CD">
        <w:rPr>
          <w:rFonts w:ascii="Arial" w:hAnsi="Arial" w:cs="Arial"/>
          <w:sz w:val="36"/>
          <w:szCs w:val="36"/>
          <w:lang w:val="nl-NL"/>
        </w:rPr>
        <w:t>produk</w:t>
      </w:r>
      <w:r>
        <w:rPr>
          <w:rFonts w:ascii="Arial" w:hAnsi="Arial" w:cs="Arial"/>
          <w:noProof/>
          <w:snapToGrid w:val="0"/>
          <w:sz w:val="36"/>
          <w:szCs w:val="36"/>
          <w:lang w:val="nl-NL" w:eastAsia="nl-NL"/>
        </w:rPr>
        <mc:AlternateContent>
          <mc:Choice Requires="wps">
            <w:drawing>
              <wp:anchor distT="0" distB="0" distL="114300" distR="114300" simplePos="0" relativeHeight="251659264" behindDoc="1" locked="0" layoutInCell="0" allowOverlap="1" wp14:anchorId="2BC93111" wp14:editId="035E7C73">
                <wp:simplePos x="0" y="0"/>
                <wp:positionH relativeFrom="page">
                  <wp:posOffset>-3926840</wp:posOffset>
                </wp:positionH>
                <wp:positionV relativeFrom="page">
                  <wp:posOffset>5380990</wp:posOffset>
                </wp:positionV>
                <wp:extent cx="10054590" cy="371475"/>
                <wp:effectExtent l="532765" t="629285" r="13335" b="13335"/>
                <wp:wrapSquare wrapText="bothSides"/>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4590" cy="37147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606C22AE" w14:textId="77777777" w:rsidR="000F27CD" w:rsidRPr="009C0888" w:rsidRDefault="000F27CD" w:rsidP="000F27CD">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2BC93111" id="Rechthoek 1" o:spid="_x0000_s1026" style="position:absolute;left:0;text-align:left;margin-left:-309.2pt;margin-top:423.7pt;width:791.7pt;height:29.25pt;rotation:-90;z-index:-251657216;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" o:allowincell="f" fillcolor="white [3212]" strokecolor="white [3212]" strokeweight="1pt">
                <v:fill opacity="52428f"/>
                <v:shadow on="t" type="perspective" color="#4472c4 [3204]" opacity=".5" origin="-.5,-.5" offset="-41pt,-49pt" matrix=".75,,,.75"/>
                <v:textbox style="layout-flow:vertical;mso-layout-flow-alt:bottom-to-top;mso-fit-shape-to-text:t" inset="1in,7.2pt,,7.2pt">
                  <w:txbxContent>
                    <w:p w14:paraId="606C22AE" w14:textId="77777777" w:rsidR="000F27CD" w:rsidRPr="009C0888" w:rsidRDefault="000F27CD" w:rsidP="000F27CD">
                      <w:pPr>
                        <w:rPr>
                          <w:rFonts w:eastAsiaTheme="majorEastAsia"/>
                          <w:szCs w:val="36"/>
                        </w:rPr>
                      </w:pPr>
                    </w:p>
                  </w:txbxContent>
                </v:textbox>
                <w10:wrap type="square" anchorx="page" anchory="page"/>
              </v:rect>
            </w:pict>
          </mc:Fallback>
        </mc:AlternateContent>
      </w:r>
      <w:ins w:id="2" w:author="Jos" w:date="2020-05-01T15:11:00Z">
        <w:r w:rsidR="008522FF">
          <w:rPr>
            <w:rFonts w:ascii="Arial" w:hAnsi="Arial" w:cs="Arial"/>
            <w:sz w:val="36"/>
            <w:szCs w:val="36"/>
            <w:lang w:val="nl-NL"/>
          </w:rPr>
          <w:t>t</w:t>
        </w:r>
      </w:ins>
      <w:r w:rsidRPr="000F27CD">
        <w:rPr>
          <w:rFonts w:ascii="Arial" w:hAnsi="Arial" w:cs="Arial"/>
          <w:sz w:val="36"/>
          <w:szCs w:val="36"/>
          <w:lang w:val="nl-NL"/>
        </w:rPr>
        <w:t>document</w:t>
      </w:r>
    </w:p>
    <w:bookmarkEnd w:id="0"/>
    <w:bookmarkEnd w:id="1"/>
    <w:p w14:paraId="613FA1F6" w14:textId="77777777" w:rsidR="000F27CD" w:rsidRPr="000F27CD" w:rsidRDefault="000F27CD" w:rsidP="000F27CD">
      <w:pPr>
        <w:rPr>
          <w:rFonts w:ascii="Arial" w:hAnsi="Arial" w:cs="Arial"/>
          <w:b/>
          <w:sz w:val="48"/>
          <w:szCs w:val="48"/>
          <w:lang w:val="nl-NL"/>
        </w:rPr>
      </w:pPr>
    </w:p>
    <w:p w14:paraId="6135577F" w14:textId="77777777" w:rsidR="000F27CD" w:rsidRPr="000F27CD" w:rsidRDefault="000F27CD" w:rsidP="000F27CD">
      <w:pPr>
        <w:rPr>
          <w:rFonts w:ascii="Arial" w:hAnsi="Arial" w:cs="Arial"/>
          <w:b/>
          <w:sz w:val="48"/>
          <w:szCs w:val="48"/>
          <w:lang w:val="nl-NL"/>
        </w:rPr>
      </w:pPr>
    </w:p>
    <w:p w14:paraId="27F1017C" w14:textId="39032009" w:rsidR="000F27CD" w:rsidRPr="000F27CD" w:rsidRDefault="000F27CD" w:rsidP="004A69B5">
      <w:pPr>
        <w:rPr>
          <w:rFonts w:ascii="Arial Black" w:hAnsi="Arial Black"/>
          <w:szCs w:val="28"/>
          <w:lang w:val="nl-NL"/>
        </w:rPr>
      </w:pPr>
      <w:r>
        <w:rPr>
          <w:noProof/>
          <w:lang w:val="nl-NL" w:eastAsia="nl-NL"/>
        </w:rPr>
        <w:drawing>
          <wp:inline distT="0" distB="0" distL="0" distR="0" wp14:anchorId="0EE00EB4" wp14:editId="7EB715F0">
            <wp:extent cx="3705368" cy="3855492"/>
            <wp:effectExtent l="0" t="0" r="0" b="0"/>
            <wp:docPr id="3"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
                    <a:stretch>
                      <a:fillRect/>
                    </a:stretch>
                  </pic:blipFill>
                  <pic:spPr>
                    <a:xfrm>
                      <a:off x="0" y="0"/>
                      <a:ext cx="3719272" cy="3869960"/>
                    </a:xfrm>
                    <a:prstGeom prst="rect">
                      <a:avLst/>
                    </a:prstGeom>
                  </pic:spPr>
                </pic:pic>
              </a:graphicData>
            </a:graphic>
          </wp:inline>
        </w:drawing>
      </w:r>
      <w:r w:rsidR="004A69B5">
        <w:rPr>
          <w:rFonts w:ascii="Arial Black" w:hAnsi="Arial Black"/>
          <w:szCs w:val="28"/>
          <w:lang w:val="nl-NL"/>
        </w:rPr>
        <w:tab/>
      </w:r>
      <w:r w:rsidR="004A69B5">
        <w:rPr>
          <w:rFonts w:ascii="Arial Black" w:hAnsi="Arial Black"/>
          <w:szCs w:val="28"/>
          <w:lang w:val="nl-NL"/>
        </w:rPr>
        <w:tab/>
      </w:r>
      <w:r w:rsidR="004A69B5">
        <w:rPr>
          <w:rFonts w:ascii="Arial Black" w:hAnsi="Arial Black"/>
          <w:szCs w:val="28"/>
          <w:lang w:val="nl-NL"/>
        </w:rPr>
        <w:tab/>
      </w:r>
      <w:r w:rsidRPr="000F27CD">
        <w:rPr>
          <w:rFonts w:ascii="Arial Black" w:hAnsi="Arial Black"/>
          <w:szCs w:val="28"/>
          <w:lang w:val="nl-NL"/>
        </w:rPr>
        <w:t xml:space="preserve"> </w:t>
      </w:r>
    </w:p>
    <w:p w14:paraId="47F0CAA4" w14:textId="77777777" w:rsidR="004A69B5" w:rsidRDefault="004A69B5" w:rsidP="000F27CD">
      <w:pPr>
        <w:ind w:right="300"/>
        <w:jc w:val="right"/>
        <w:rPr>
          <w:rFonts w:ascii="Arial Black" w:hAnsi="Arial Black"/>
          <w:szCs w:val="28"/>
          <w:lang w:val="nl-NL"/>
        </w:rPr>
      </w:pPr>
    </w:p>
    <w:p w14:paraId="7B9AD974" w14:textId="77777777" w:rsidR="004A69B5" w:rsidRDefault="004A69B5" w:rsidP="000F27CD">
      <w:pPr>
        <w:ind w:right="300"/>
        <w:jc w:val="right"/>
        <w:rPr>
          <w:rFonts w:ascii="Arial Black" w:hAnsi="Arial Black"/>
          <w:szCs w:val="28"/>
          <w:lang w:val="nl-NL"/>
        </w:rPr>
      </w:pPr>
    </w:p>
    <w:p w14:paraId="7E953C36" w14:textId="77777777" w:rsidR="004A69B5" w:rsidRDefault="004A69B5" w:rsidP="000F27CD">
      <w:pPr>
        <w:ind w:right="300"/>
        <w:jc w:val="right"/>
        <w:rPr>
          <w:rFonts w:ascii="Arial Black" w:hAnsi="Arial Black"/>
          <w:szCs w:val="28"/>
          <w:lang w:val="nl-NL"/>
        </w:rPr>
      </w:pPr>
    </w:p>
    <w:p w14:paraId="3E33D43C" w14:textId="77777777" w:rsidR="004A69B5" w:rsidRDefault="004A69B5" w:rsidP="000F27CD">
      <w:pPr>
        <w:ind w:right="300"/>
        <w:jc w:val="right"/>
        <w:rPr>
          <w:rFonts w:ascii="Arial Black" w:hAnsi="Arial Black"/>
          <w:szCs w:val="28"/>
          <w:lang w:val="nl-NL"/>
        </w:rPr>
      </w:pPr>
    </w:p>
    <w:p w14:paraId="6561DBEF" w14:textId="77777777" w:rsidR="004A69B5" w:rsidRDefault="004A69B5" w:rsidP="000F27CD">
      <w:pPr>
        <w:ind w:right="300"/>
        <w:jc w:val="right"/>
        <w:rPr>
          <w:rFonts w:ascii="Arial Black" w:hAnsi="Arial Black"/>
          <w:szCs w:val="28"/>
          <w:lang w:val="nl-NL"/>
        </w:rPr>
      </w:pPr>
    </w:p>
    <w:p w14:paraId="72C4B7EC" w14:textId="77777777" w:rsidR="00696BDE" w:rsidRDefault="00696BDE" w:rsidP="000F27CD">
      <w:pPr>
        <w:ind w:right="300"/>
        <w:jc w:val="right"/>
        <w:rPr>
          <w:rFonts w:ascii="Arial Black" w:hAnsi="Arial Black"/>
          <w:szCs w:val="28"/>
          <w:lang w:val="nl-NL"/>
        </w:rPr>
      </w:pPr>
    </w:p>
    <w:p w14:paraId="63D2CC1C" w14:textId="77777777" w:rsidR="000F27CD" w:rsidRPr="000F27CD" w:rsidRDefault="000F27CD" w:rsidP="000F27CD">
      <w:pPr>
        <w:ind w:right="300"/>
        <w:jc w:val="right"/>
        <w:rPr>
          <w:rFonts w:ascii="Arial Black" w:hAnsi="Arial Black"/>
          <w:szCs w:val="28"/>
          <w:lang w:val="nl-NL"/>
        </w:rPr>
      </w:pPr>
      <w:commentRangeStart w:id="3"/>
      <w:r w:rsidRPr="000F27CD">
        <w:rPr>
          <w:rFonts w:ascii="Arial Black" w:hAnsi="Arial Black"/>
          <w:szCs w:val="28"/>
          <w:lang w:val="nl-NL"/>
        </w:rPr>
        <w:t>Student: &lt;studentnaam&gt;</w:t>
      </w:r>
    </w:p>
    <w:p w14:paraId="28ED34C0" w14:textId="77777777" w:rsidR="000F27CD" w:rsidRPr="000F27CD" w:rsidRDefault="000F27CD" w:rsidP="000F27CD">
      <w:pPr>
        <w:ind w:right="300"/>
        <w:jc w:val="right"/>
        <w:rPr>
          <w:rFonts w:ascii="Arial Black" w:hAnsi="Arial Black"/>
          <w:szCs w:val="28"/>
          <w:lang w:val="nl-NL"/>
        </w:rPr>
      </w:pPr>
      <w:r w:rsidRPr="000F27CD">
        <w:rPr>
          <w:rFonts w:ascii="Arial Black" w:hAnsi="Arial Black"/>
          <w:szCs w:val="28"/>
          <w:lang w:val="nl-NL"/>
        </w:rPr>
        <w:t>&lt;studentnummer&gt;</w:t>
      </w:r>
    </w:p>
    <w:p w14:paraId="2F0D76C7" w14:textId="77777777" w:rsidR="000F27CD" w:rsidRPr="000F27CD" w:rsidRDefault="000F27CD" w:rsidP="000F27CD">
      <w:pPr>
        <w:ind w:right="300"/>
        <w:jc w:val="right"/>
        <w:rPr>
          <w:rFonts w:ascii="Arial Black" w:hAnsi="Arial Black"/>
          <w:szCs w:val="28"/>
          <w:lang w:val="nl-NL"/>
        </w:rPr>
      </w:pPr>
      <w:r w:rsidRPr="000F27CD">
        <w:rPr>
          <w:rFonts w:ascii="Arial Black" w:hAnsi="Arial Black"/>
          <w:szCs w:val="28"/>
          <w:lang w:val="nl-NL"/>
        </w:rPr>
        <w:t xml:space="preserve"> Vak: Inleiding Software Engineering, D-B-INSE-O</w:t>
      </w:r>
    </w:p>
    <w:p w14:paraId="32927FA5" w14:textId="77777777" w:rsidR="000F27CD" w:rsidRDefault="000F27CD" w:rsidP="000F27CD">
      <w:pPr>
        <w:ind w:right="300"/>
        <w:jc w:val="right"/>
        <w:rPr>
          <w:rFonts w:ascii="Arial Black" w:hAnsi="Arial Black"/>
          <w:szCs w:val="28"/>
        </w:rPr>
      </w:pPr>
      <w:r>
        <w:rPr>
          <w:rFonts w:ascii="Arial Black" w:hAnsi="Arial Black"/>
          <w:szCs w:val="28"/>
        </w:rPr>
        <w:t>Docent: &lt;</w:t>
      </w:r>
      <w:proofErr w:type="spellStart"/>
      <w:r>
        <w:rPr>
          <w:rFonts w:ascii="Arial Black" w:hAnsi="Arial Black"/>
          <w:szCs w:val="28"/>
        </w:rPr>
        <w:t>docentnaam</w:t>
      </w:r>
      <w:proofErr w:type="spellEnd"/>
      <w:r>
        <w:rPr>
          <w:rFonts w:ascii="Arial Black" w:hAnsi="Arial Black"/>
          <w:szCs w:val="28"/>
        </w:rPr>
        <w:t>&gt;</w:t>
      </w:r>
    </w:p>
    <w:p w14:paraId="30E60AB1" w14:textId="4B26366D" w:rsidR="00B90966" w:rsidRDefault="00B90966" w:rsidP="000F27CD">
      <w:pPr>
        <w:ind w:right="300"/>
        <w:jc w:val="right"/>
        <w:rPr>
          <w:rFonts w:ascii="Arial Black" w:hAnsi="Arial Black"/>
          <w:szCs w:val="28"/>
        </w:rPr>
      </w:pPr>
      <w:r>
        <w:rPr>
          <w:rFonts w:ascii="Arial Black" w:hAnsi="Arial Black"/>
          <w:szCs w:val="28"/>
        </w:rPr>
        <w:t>&lt;datum</w:t>
      </w:r>
      <w:r w:rsidR="00A32033">
        <w:rPr>
          <w:rFonts w:ascii="Arial Black" w:hAnsi="Arial Black"/>
          <w:szCs w:val="28"/>
        </w:rPr>
        <w:t xml:space="preserve"> -2018</w:t>
      </w:r>
      <w:r>
        <w:rPr>
          <w:rFonts w:ascii="Arial Black" w:hAnsi="Arial Black"/>
          <w:szCs w:val="28"/>
        </w:rPr>
        <w:t>&gt;</w:t>
      </w:r>
      <w:commentRangeEnd w:id="3"/>
      <w:r w:rsidR="007A7E27">
        <w:rPr>
          <w:rStyle w:val="Verwijzingopmerking"/>
        </w:rPr>
        <w:commentReference w:id="3"/>
      </w:r>
    </w:p>
    <w:p w14:paraId="5B0ACCD9" w14:textId="77777777" w:rsidR="007F5E00" w:rsidRPr="007F5E00" w:rsidRDefault="00380F94" w:rsidP="007F5E00">
      <w:pPr>
        <w:pStyle w:val="Kop9"/>
        <w:rPr>
          <w:rFonts w:ascii="Arial" w:eastAsia="Times New Roman" w:hAnsi="Arial" w:cs="Arial"/>
          <w:b/>
          <w:i w:val="0"/>
          <w:iCs w:val="0"/>
          <w:snapToGrid w:val="0"/>
          <w:color w:val="auto"/>
          <w:sz w:val="24"/>
          <w:szCs w:val="20"/>
          <w:lang w:val="nl-NL" w:eastAsia="nl-NL"/>
        </w:rPr>
      </w:pPr>
      <w:r>
        <w:rPr>
          <w:b/>
          <w:color w:val="00B0F0"/>
          <w:sz w:val="28"/>
        </w:rPr>
        <w:lastRenderedPageBreak/>
        <w:t xml:space="preserve"> </w:t>
      </w:r>
      <w:r w:rsidR="007F5E00" w:rsidRPr="007F5E00">
        <w:rPr>
          <w:rFonts w:ascii="Arial" w:eastAsia="Times New Roman" w:hAnsi="Arial" w:cs="Arial"/>
          <w:b/>
          <w:i w:val="0"/>
          <w:iCs w:val="0"/>
          <w:snapToGrid w:val="0"/>
          <w:color w:val="auto"/>
          <w:sz w:val="24"/>
          <w:szCs w:val="20"/>
          <w:lang w:val="nl-NL" w:eastAsia="nl-NL"/>
        </w:rPr>
        <w:t>Documenthistorie</w:t>
      </w:r>
    </w:p>
    <w:tbl>
      <w:tblPr>
        <w:tblStyle w:val="Tabelraster"/>
        <w:tblpPr w:leftFromText="141" w:rightFromText="141" w:vertAnchor="text" w:horzAnchor="margin" w:tblpXSpec="right" w:tblpY="199"/>
        <w:tblW w:w="0" w:type="auto"/>
        <w:tblLayout w:type="fixed"/>
        <w:tblLook w:val="04A0" w:firstRow="1" w:lastRow="0" w:firstColumn="1" w:lastColumn="0" w:noHBand="0" w:noVBand="1"/>
      </w:tblPr>
      <w:tblGrid>
        <w:gridCol w:w="1526"/>
        <w:gridCol w:w="992"/>
        <w:gridCol w:w="1985"/>
        <w:gridCol w:w="4739"/>
      </w:tblGrid>
      <w:tr w:rsidR="00483DA4" w:rsidRPr="007F5E00" w14:paraId="5FED3580" w14:textId="77777777" w:rsidTr="00483DA4">
        <w:tc>
          <w:tcPr>
            <w:tcW w:w="1526" w:type="dxa"/>
            <w:shd w:val="clear" w:color="auto" w:fill="BFBFBF"/>
          </w:tcPr>
          <w:p w14:paraId="12F11F2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Datum</w:t>
            </w:r>
          </w:p>
        </w:tc>
        <w:tc>
          <w:tcPr>
            <w:tcW w:w="992" w:type="dxa"/>
            <w:shd w:val="clear" w:color="auto" w:fill="BFBFBF"/>
          </w:tcPr>
          <w:p w14:paraId="474484F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Versie</w:t>
            </w:r>
          </w:p>
        </w:tc>
        <w:tc>
          <w:tcPr>
            <w:tcW w:w="1985" w:type="dxa"/>
            <w:shd w:val="clear" w:color="auto" w:fill="BFBFBF"/>
          </w:tcPr>
          <w:p w14:paraId="2AAEC0BE"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Wie</w:t>
            </w:r>
          </w:p>
        </w:tc>
        <w:tc>
          <w:tcPr>
            <w:tcW w:w="4739" w:type="dxa"/>
            <w:shd w:val="clear" w:color="auto" w:fill="BFBFBF"/>
          </w:tcPr>
          <w:p w14:paraId="0D2502E8"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Veranderingen</w:t>
            </w:r>
          </w:p>
        </w:tc>
      </w:tr>
      <w:tr w:rsidR="00483DA4" w:rsidRPr="007F5E00" w14:paraId="14528EEE" w14:textId="77777777" w:rsidTr="00483DA4">
        <w:tc>
          <w:tcPr>
            <w:tcW w:w="1526" w:type="dxa"/>
          </w:tcPr>
          <w:p w14:paraId="2A2A6AAF" w14:textId="05060F8F"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..-..-20</w:t>
            </w:r>
            <w:ins w:id="5" w:author="Jos" w:date="2020-05-01T16:01:00Z">
              <w:r w:rsidR="004D27CC">
                <w:rPr>
                  <w:rFonts w:ascii="Arial" w:eastAsia="Times New Roman" w:hAnsi="Arial" w:cs="Arial"/>
                  <w:snapToGrid w:val="0"/>
                  <w:color w:val="auto"/>
                </w:rPr>
                <w:t>18</w:t>
              </w:r>
            </w:ins>
          </w:p>
        </w:tc>
        <w:tc>
          <w:tcPr>
            <w:tcW w:w="992" w:type="dxa"/>
          </w:tcPr>
          <w:p w14:paraId="384B86BA"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v0.1</w:t>
            </w:r>
          </w:p>
        </w:tc>
        <w:tc>
          <w:tcPr>
            <w:tcW w:w="1985" w:type="dxa"/>
          </w:tcPr>
          <w:p w14:paraId="447C6E87" w14:textId="314EE119"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w:t>
            </w:r>
          </w:p>
        </w:tc>
        <w:tc>
          <w:tcPr>
            <w:tcW w:w="4739" w:type="dxa"/>
          </w:tcPr>
          <w:p w14:paraId="74A90C87"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Initiële versie.</w:t>
            </w:r>
          </w:p>
        </w:tc>
      </w:tr>
      <w:tr w:rsidR="00483DA4" w:rsidRPr="007F5E00" w14:paraId="3C5F3BB7" w14:textId="77777777" w:rsidTr="00483DA4">
        <w:tc>
          <w:tcPr>
            <w:tcW w:w="1526" w:type="dxa"/>
          </w:tcPr>
          <w:p w14:paraId="3E420BEA"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06CFE67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6" w:author="Jos" w:date="2020-05-01T15:13:00Z">
              <w:r>
                <w:rPr>
                  <w:rFonts w:ascii="Arial" w:eastAsia="Times New Roman" w:hAnsi="Arial" w:cs="Arial"/>
                  <w:snapToGrid w:val="0"/>
                  <w:color w:val="auto"/>
                </w:rPr>
                <w:t>v0.2</w:t>
              </w:r>
            </w:ins>
          </w:p>
        </w:tc>
        <w:tc>
          <w:tcPr>
            <w:tcW w:w="1985" w:type="dxa"/>
          </w:tcPr>
          <w:p w14:paraId="70C9A15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jc w:val="center"/>
              <w:rPr>
                <w:rFonts w:ascii="Arial" w:eastAsia="Times New Roman" w:hAnsi="Arial" w:cs="Arial"/>
                <w:snapToGrid w:val="0"/>
                <w:color w:val="auto"/>
              </w:rPr>
            </w:pPr>
          </w:p>
        </w:tc>
        <w:tc>
          <w:tcPr>
            <w:tcW w:w="4739" w:type="dxa"/>
          </w:tcPr>
          <w:p w14:paraId="023EC02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7" w:author="Jos" w:date="2020-05-01T15:14:00Z">
              <w:r>
                <w:rPr>
                  <w:rFonts w:ascii="Arial" w:eastAsia="Times New Roman" w:hAnsi="Arial" w:cs="Arial"/>
                  <w:snapToGrid w:val="0"/>
                  <w:color w:val="auto"/>
                </w:rPr>
                <w:t>Invulling definitiefase</w:t>
              </w:r>
            </w:ins>
          </w:p>
        </w:tc>
      </w:tr>
      <w:tr w:rsidR="00483DA4" w:rsidRPr="007F5E00" w14:paraId="63BCB73E" w14:textId="77777777" w:rsidTr="00483DA4">
        <w:tc>
          <w:tcPr>
            <w:tcW w:w="1526" w:type="dxa"/>
          </w:tcPr>
          <w:p w14:paraId="2C82AC4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2C17231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8" w:author="Jos" w:date="2020-05-01T15:14:00Z">
              <w:r>
                <w:rPr>
                  <w:rFonts w:ascii="Arial" w:eastAsia="Times New Roman" w:hAnsi="Arial" w:cs="Arial"/>
                  <w:snapToGrid w:val="0"/>
                  <w:color w:val="auto"/>
                </w:rPr>
                <w:t>v0.3</w:t>
              </w:r>
            </w:ins>
          </w:p>
        </w:tc>
        <w:tc>
          <w:tcPr>
            <w:tcW w:w="1985" w:type="dxa"/>
          </w:tcPr>
          <w:p w14:paraId="0EAADFC9"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4C57EA1A"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9" w:author="Jos" w:date="2020-05-01T15:15:00Z">
              <w:r>
                <w:rPr>
                  <w:rFonts w:ascii="Arial" w:eastAsia="Times New Roman" w:hAnsi="Arial" w:cs="Arial"/>
                  <w:snapToGrid w:val="0"/>
                  <w:color w:val="auto"/>
                </w:rPr>
                <w:t>Alle hoofdstukken, review collega</w:t>
              </w:r>
            </w:ins>
          </w:p>
        </w:tc>
      </w:tr>
      <w:tr w:rsidR="00483DA4" w:rsidRPr="007F5E00" w14:paraId="54237C1F" w14:textId="77777777" w:rsidTr="00483DA4">
        <w:tc>
          <w:tcPr>
            <w:tcW w:w="1526" w:type="dxa"/>
          </w:tcPr>
          <w:p w14:paraId="59CEB08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956C6D7"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10" w:author="Jos" w:date="2020-05-01T15:15:00Z">
              <w:r>
                <w:rPr>
                  <w:rFonts w:ascii="Arial" w:eastAsia="Times New Roman" w:hAnsi="Arial" w:cs="Arial"/>
                  <w:snapToGrid w:val="0"/>
                  <w:color w:val="auto"/>
                </w:rPr>
                <w:t>v0.4</w:t>
              </w:r>
            </w:ins>
          </w:p>
        </w:tc>
        <w:tc>
          <w:tcPr>
            <w:tcW w:w="1985" w:type="dxa"/>
          </w:tcPr>
          <w:p w14:paraId="41170ED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2CA1BEDA" w14:textId="356937B9"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ins w:id="11" w:author="Jos" w:date="2020-05-01T15:15:00Z">
              <w:r>
                <w:rPr>
                  <w:rFonts w:ascii="Arial" w:eastAsia="Times New Roman" w:hAnsi="Arial" w:cs="Arial"/>
                  <w:snapToGrid w:val="0"/>
                  <w:color w:val="auto"/>
                </w:rPr>
                <w:t>Review docent, voorbereiding definitieve versie</w:t>
              </w:r>
            </w:ins>
            <w:r>
              <w:rPr>
                <w:rFonts w:ascii="Arial" w:eastAsia="Times New Roman" w:hAnsi="Arial" w:cs="Arial"/>
                <w:snapToGrid w:val="0"/>
                <w:color w:val="auto"/>
              </w:rPr>
              <w:t xml:space="preserve"> v1.0</w:t>
            </w:r>
          </w:p>
        </w:tc>
      </w:tr>
      <w:tr w:rsidR="00483DA4" w:rsidRPr="007F5E00" w14:paraId="3A8B19BD" w14:textId="77777777" w:rsidTr="00483DA4">
        <w:tc>
          <w:tcPr>
            <w:tcW w:w="1526" w:type="dxa"/>
          </w:tcPr>
          <w:p w14:paraId="705DA3A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535D0BB3"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3396A294"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4E7C55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35BE0627" w14:textId="77777777" w:rsidTr="00483DA4">
        <w:tc>
          <w:tcPr>
            <w:tcW w:w="1526" w:type="dxa"/>
          </w:tcPr>
          <w:p w14:paraId="05672DC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2549F2F"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636BB121"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5771DC6"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bl>
    <w:p w14:paraId="486176B3"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6351507E"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550612A4" w14:textId="77777777" w:rsidR="000B18C2" w:rsidRPr="00521825" w:rsidRDefault="000B18C2">
      <w:pPr>
        <w:spacing w:after="223" w:line="259" w:lineRule="auto"/>
        <w:ind w:left="838" w:firstLine="0"/>
        <w:rPr>
          <w:lang w:val="nl-NL"/>
        </w:rPr>
      </w:pPr>
    </w:p>
    <w:p w14:paraId="65060A4C"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33C5F4F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4C530B5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28E69BCA"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1F35B0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FF8737C"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973489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6B5B6C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432DBC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25F3B9"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7103F46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FC4A282"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59B35F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71E4F3" w14:textId="77777777" w:rsidR="000B18C2" w:rsidRPr="00521825" w:rsidRDefault="00380F94">
      <w:pPr>
        <w:spacing w:after="0" w:line="259" w:lineRule="auto"/>
        <w:ind w:left="838" w:firstLine="0"/>
        <w:rPr>
          <w:lang w:val="nl-NL"/>
        </w:rPr>
      </w:pPr>
      <w:r w:rsidRPr="00521825">
        <w:rPr>
          <w:b/>
          <w:color w:val="EC6608"/>
          <w:sz w:val="28"/>
          <w:lang w:val="nl-NL"/>
        </w:rPr>
        <w:t xml:space="preserve"> </w:t>
      </w:r>
    </w:p>
    <w:p w14:paraId="52691C50" w14:textId="77777777" w:rsidR="006046C1" w:rsidRPr="00521825" w:rsidRDefault="006046C1">
      <w:pPr>
        <w:spacing w:after="160" w:line="259" w:lineRule="auto"/>
        <w:ind w:left="0" w:firstLine="0"/>
        <w:rPr>
          <w:b/>
          <w:color w:val="EC6608"/>
          <w:sz w:val="28"/>
          <w:lang w:val="nl-NL"/>
        </w:rPr>
      </w:pPr>
      <w:r w:rsidRPr="00521825">
        <w:rPr>
          <w:b/>
          <w:color w:val="EC6608"/>
          <w:sz w:val="28"/>
          <w:lang w:val="nl-NL"/>
        </w:rPr>
        <w:br w:type="page"/>
      </w:r>
    </w:p>
    <w:p w14:paraId="25700154" w14:textId="77777777" w:rsidR="000B18C2" w:rsidRPr="005B3EF1" w:rsidRDefault="00380F94">
      <w:pPr>
        <w:spacing w:after="0" w:line="259" w:lineRule="auto"/>
        <w:ind w:left="833"/>
        <w:rPr>
          <w:lang w:val="nl-NL"/>
        </w:rPr>
      </w:pPr>
      <w:r w:rsidRPr="005B3EF1">
        <w:rPr>
          <w:b/>
          <w:color w:val="EC6608"/>
          <w:sz w:val="28"/>
          <w:lang w:val="nl-NL"/>
        </w:rPr>
        <w:lastRenderedPageBreak/>
        <w:t xml:space="preserve">Samenvatting </w:t>
      </w:r>
    </w:p>
    <w:p w14:paraId="54EFCC4E" w14:textId="77777777" w:rsidR="000B18C2" w:rsidRPr="005B3EF1" w:rsidRDefault="00380F94">
      <w:pPr>
        <w:spacing w:after="0" w:line="259" w:lineRule="auto"/>
        <w:ind w:left="838" w:firstLine="0"/>
        <w:rPr>
          <w:lang w:val="nl-NL"/>
        </w:rPr>
      </w:pPr>
      <w:r w:rsidRPr="005B3EF1">
        <w:rPr>
          <w:b/>
          <w:color w:val="EC6608"/>
          <w:sz w:val="28"/>
          <w:lang w:val="nl-NL"/>
        </w:rPr>
        <w:t xml:space="preserve"> </w:t>
      </w:r>
    </w:p>
    <w:p w14:paraId="0E7DAF8B" w14:textId="7883903B" w:rsidR="000B18C2" w:rsidRPr="006046C1" w:rsidRDefault="00380F94">
      <w:pPr>
        <w:spacing w:after="206"/>
        <w:ind w:right="413"/>
        <w:rPr>
          <w:lang w:val="nl-NL"/>
        </w:rPr>
      </w:pPr>
      <w:r w:rsidRPr="006046C1">
        <w:rPr>
          <w:lang w:val="nl-NL"/>
        </w:rPr>
        <w:t xml:space="preserve">Bij AWL-Techniek in Harderwijk worden geautomatiseerde lasmachines gebouwd. De producten worden gelast doormiddel van lasrobots. De producten die gelast worden zijn bijvoorbeeld autostoelen of hekwerken voor industriële doeleinden. De machines worden normaal gesproken door een PLC aangestuurd. Tijdens dit project is </w:t>
      </w:r>
      <w:r w:rsidR="00600B17">
        <w:rPr>
          <w:lang w:val="nl-NL"/>
        </w:rPr>
        <w:t xml:space="preserve">de besturing van een </w:t>
      </w:r>
      <w:r w:rsidRPr="006046C1">
        <w:rPr>
          <w:lang w:val="nl-NL"/>
        </w:rPr>
        <w:t xml:space="preserve">lasmachine in de taal C geprogrammeerd.  </w:t>
      </w:r>
    </w:p>
    <w:p w14:paraId="1C9418E2" w14:textId="5D61B069" w:rsidR="003168B2" w:rsidRDefault="003168B2">
      <w:pPr>
        <w:spacing w:after="208"/>
        <w:ind w:right="413"/>
        <w:rPr>
          <w:ins w:id="12" w:author="Jos" w:date="2020-05-01T14:39:00Z"/>
          <w:lang w:val="nl-NL"/>
        </w:rPr>
      </w:pPr>
      <w:r>
        <w:rPr>
          <w:lang w:val="nl-NL"/>
        </w:rPr>
        <w:t xml:space="preserve">De besturing van </w:t>
      </w:r>
      <w:ins w:id="13" w:author="Jos" w:date="2020-05-01T14:38:00Z">
        <w:r>
          <w:rPr>
            <w:lang w:val="nl-NL"/>
          </w:rPr>
          <w:t>de</w:t>
        </w:r>
      </w:ins>
      <w:ins w:id="14" w:author="Jos" w:date="2020-05-01T15:18:00Z">
        <w:r w:rsidR="008A7E52">
          <w:rPr>
            <w:lang w:val="nl-NL"/>
          </w:rPr>
          <w:t xml:space="preserve"> </w:t>
        </w:r>
      </w:ins>
      <w:del w:id="15" w:author="Jos" w:date="2020-05-01T14:38:00Z">
        <w:r w:rsidR="00380F94" w:rsidRPr="006046C1" w:rsidDel="003168B2">
          <w:rPr>
            <w:lang w:val="nl-NL"/>
          </w:rPr>
          <w:delText xml:space="preserve"> </w:delText>
        </w:r>
      </w:del>
      <w:r w:rsidR="00380F94" w:rsidRPr="006046C1">
        <w:rPr>
          <w:lang w:val="nl-NL"/>
        </w:rPr>
        <w:t>‘lasmachine’ is geprogrammeerd in de taal C in Q</w:t>
      </w:r>
      <w:r w:rsidR="00A1229B">
        <w:rPr>
          <w:lang w:val="nl-NL"/>
        </w:rPr>
        <w:t>t</w:t>
      </w:r>
      <w:r w:rsidR="00380F94" w:rsidRPr="006046C1">
        <w:rPr>
          <w:lang w:val="nl-NL"/>
        </w:rPr>
        <w:t xml:space="preserve">Creator. Het project is een deel van een lasmachine omdat het anders te complex zou worden. Het gedeelte waar de software voor geprogrammeerd is zijn een lasrobot, handlingsrobot met de bijbehorende veiligheden.  Dit gedeelte van de machine last een hekwerk, die in delen in de machine is gelegd, in elkaar doormiddel van de lasrobot. </w:t>
      </w:r>
      <w:commentRangeStart w:id="16"/>
      <w:r w:rsidR="00380F94" w:rsidRPr="006046C1">
        <w:rPr>
          <w:lang w:val="nl-NL"/>
        </w:rPr>
        <w:t xml:space="preserve">Doormiddel van de handlingrobot wordt het hekwerk uit de machine gehaald. </w:t>
      </w:r>
      <w:commentRangeEnd w:id="16"/>
      <w:r w:rsidR="001D203F">
        <w:rPr>
          <w:rStyle w:val="Verwijzingopmerking"/>
        </w:rPr>
        <w:commentReference w:id="16"/>
      </w:r>
    </w:p>
    <w:p w14:paraId="06C42DDC" w14:textId="788B64FF" w:rsidR="000B18C2" w:rsidRPr="006046C1" w:rsidRDefault="00380F94">
      <w:pPr>
        <w:spacing w:after="208"/>
        <w:ind w:right="413"/>
        <w:rPr>
          <w:lang w:val="nl-NL"/>
        </w:rPr>
      </w:pPr>
      <w:r w:rsidRPr="006046C1">
        <w:rPr>
          <w:lang w:val="nl-NL"/>
        </w:rPr>
        <w:t xml:space="preserve">De documentatie is gemaakt doormiddel van het programma Doxygen, hiermee wordt doormiddel van de C code automatisch documentatie gemaakt. </w:t>
      </w:r>
    </w:p>
    <w:p w14:paraId="7A94C988" w14:textId="77777777" w:rsidR="00F06D29" w:rsidRDefault="00380F94">
      <w:pPr>
        <w:spacing w:after="187"/>
        <w:ind w:right="413"/>
        <w:rPr>
          <w:ins w:id="17" w:author="Jos" w:date="2020-05-01T14:45:00Z"/>
          <w:lang w:val="nl-NL"/>
        </w:rPr>
      </w:pPr>
      <w:r w:rsidRPr="006046C1">
        <w:rPr>
          <w:lang w:val="nl-NL"/>
        </w:rPr>
        <w:t>De machine</w:t>
      </w:r>
      <w:ins w:id="18" w:author="Jos" w:date="2020-05-01T14:32:00Z">
        <w:r w:rsidR="005A3525">
          <w:rPr>
            <w:lang w:val="nl-NL"/>
          </w:rPr>
          <w:t xml:space="preserve"> is</w:t>
        </w:r>
      </w:ins>
      <w:del w:id="19" w:author="Jos" w:date="2020-05-01T14:32:00Z">
        <w:r w:rsidRPr="006046C1" w:rsidDel="005A3525">
          <w:rPr>
            <w:lang w:val="nl-NL"/>
          </w:rPr>
          <w:delText xml:space="preserve"> moet</w:delText>
        </w:r>
      </w:del>
      <w:r w:rsidRPr="006046C1">
        <w:rPr>
          <w:lang w:val="nl-NL"/>
        </w:rPr>
        <w:t xml:space="preserve"> gemakkelijk te bedienen </w:t>
      </w:r>
      <w:del w:id="20" w:author="Jos" w:date="2020-05-01T14:32:00Z">
        <w:r w:rsidRPr="006046C1" w:rsidDel="005A3525">
          <w:rPr>
            <w:lang w:val="nl-NL"/>
          </w:rPr>
          <w:delText xml:space="preserve">zijn </w:delText>
        </w:r>
      </w:del>
      <w:r w:rsidRPr="006046C1">
        <w:rPr>
          <w:lang w:val="nl-NL"/>
        </w:rPr>
        <w:t xml:space="preserve">voor de bediener doormiddel van een menu waaruit gekozen kan worden wat de machine gaat doen. </w:t>
      </w:r>
    </w:p>
    <w:p w14:paraId="7A2EB16A" w14:textId="77777777" w:rsidR="00F06D29" w:rsidRDefault="00380F94">
      <w:pPr>
        <w:spacing w:after="187"/>
        <w:ind w:right="413"/>
        <w:rPr>
          <w:ins w:id="21" w:author="Jos" w:date="2020-05-01T14:45:00Z"/>
          <w:lang w:val="nl-NL"/>
        </w:rPr>
      </w:pPr>
      <w:r w:rsidRPr="006046C1">
        <w:rPr>
          <w:lang w:val="nl-NL"/>
        </w:rPr>
        <w:t xml:space="preserve">De code is overzichtelijk geprogrammeerd door gebruik te maken van headerfiles en commentaar. </w:t>
      </w:r>
    </w:p>
    <w:p w14:paraId="2F1FF38A" w14:textId="0C194DCD" w:rsidR="000B18C2" w:rsidRPr="006046C1" w:rsidRDefault="00F06D29">
      <w:pPr>
        <w:spacing w:after="187"/>
        <w:ind w:right="413"/>
        <w:rPr>
          <w:lang w:val="nl-NL"/>
        </w:rPr>
      </w:pPr>
      <w:commentRangeStart w:id="22"/>
      <w:ins w:id="23" w:author="Jos" w:date="2020-05-01T14:46:00Z">
        <w:r>
          <w:rPr>
            <w:lang w:val="nl-NL"/>
          </w:rPr>
          <w:t>De testen hebben aangetoond dat ???</w:t>
        </w:r>
      </w:ins>
      <w:del w:id="24" w:author="Jos" w:date="2020-05-01T14:46:00Z">
        <w:r w:rsidR="00380F94" w:rsidRPr="006046C1" w:rsidDel="00F06D29">
          <w:rPr>
            <w:lang w:val="nl-NL"/>
          </w:rPr>
          <w:delText xml:space="preserve"> </w:delText>
        </w:r>
      </w:del>
      <w:commentRangeEnd w:id="22"/>
      <w:r w:rsidR="00600B17">
        <w:rPr>
          <w:rStyle w:val="Verwijzingopmerking"/>
        </w:rPr>
        <w:commentReference w:id="22"/>
      </w:r>
    </w:p>
    <w:p w14:paraId="77CECBD2" w14:textId="77777777" w:rsidR="000B18C2" w:rsidRPr="006046C1" w:rsidRDefault="00380F94">
      <w:pPr>
        <w:spacing w:after="218" w:line="259" w:lineRule="auto"/>
        <w:ind w:left="838" w:firstLine="0"/>
        <w:rPr>
          <w:lang w:val="nl-NL"/>
        </w:rPr>
      </w:pPr>
      <w:r w:rsidRPr="006046C1">
        <w:rPr>
          <w:sz w:val="22"/>
          <w:lang w:val="nl-NL"/>
        </w:rPr>
        <w:t xml:space="preserve"> </w:t>
      </w:r>
    </w:p>
    <w:p w14:paraId="536E3D8F" w14:textId="77777777" w:rsidR="000B18C2" w:rsidRPr="006046C1" w:rsidRDefault="00380F94">
      <w:pPr>
        <w:spacing w:after="218" w:line="259" w:lineRule="auto"/>
        <w:ind w:left="838" w:firstLine="0"/>
        <w:rPr>
          <w:lang w:val="nl-NL"/>
        </w:rPr>
      </w:pPr>
      <w:r w:rsidRPr="006046C1">
        <w:rPr>
          <w:sz w:val="22"/>
          <w:lang w:val="nl-NL"/>
        </w:rPr>
        <w:t xml:space="preserve"> </w:t>
      </w:r>
    </w:p>
    <w:p w14:paraId="473C83F8" w14:textId="77777777" w:rsidR="000B18C2" w:rsidRPr="006046C1" w:rsidRDefault="00380F94">
      <w:pPr>
        <w:spacing w:after="218" w:line="259" w:lineRule="auto"/>
        <w:ind w:left="838" w:firstLine="0"/>
        <w:rPr>
          <w:lang w:val="nl-NL"/>
        </w:rPr>
      </w:pPr>
      <w:r w:rsidRPr="006046C1">
        <w:rPr>
          <w:sz w:val="22"/>
          <w:lang w:val="nl-NL"/>
        </w:rPr>
        <w:t xml:space="preserve"> </w:t>
      </w:r>
    </w:p>
    <w:p w14:paraId="779FA5F2" w14:textId="77777777" w:rsidR="000B18C2" w:rsidRPr="006046C1" w:rsidRDefault="00380F94">
      <w:pPr>
        <w:spacing w:after="218" w:line="259" w:lineRule="auto"/>
        <w:ind w:left="838" w:firstLine="0"/>
        <w:rPr>
          <w:lang w:val="nl-NL"/>
        </w:rPr>
      </w:pPr>
      <w:r w:rsidRPr="006046C1">
        <w:rPr>
          <w:sz w:val="22"/>
          <w:lang w:val="nl-NL"/>
        </w:rPr>
        <w:t xml:space="preserve"> </w:t>
      </w:r>
    </w:p>
    <w:p w14:paraId="42AE217C" w14:textId="77777777" w:rsidR="000B18C2" w:rsidRPr="006046C1" w:rsidRDefault="00380F94">
      <w:pPr>
        <w:spacing w:after="218" w:line="259" w:lineRule="auto"/>
        <w:ind w:left="838" w:firstLine="0"/>
        <w:rPr>
          <w:lang w:val="nl-NL"/>
        </w:rPr>
      </w:pPr>
      <w:r w:rsidRPr="006046C1">
        <w:rPr>
          <w:sz w:val="22"/>
          <w:lang w:val="nl-NL"/>
        </w:rPr>
        <w:t xml:space="preserve"> </w:t>
      </w:r>
    </w:p>
    <w:p w14:paraId="2D477388" w14:textId="77777777" w:rsidR="000B18C2" w:rsidRPr="006046C1" w:rsidRDefault="00380F94">
      <w:pPr>
        <w:spacing w:after="218" w:line="259" w:lineRule="auto"/>
        <w:ind w:left="838" w:firstLine="0"/>
        <w:rPr>
          <w:lang w:val="nl-NL"/>
        </w:rPr>
      </w:pPr>
      <w:r w:rsidRPr="006046C1">
        <w:rPr>
          <w:sz w:val="22"/>
          <w:lang w:val="nl-NL"/>
        </w:rPr>
        <w:t xml:space="preserve"> </w:t>
      </w:r>
    </w:p>
    <w:p w14:paraId="2927E7F2" w14:textId="77777777" w:rsidR="000B18C2" w:rsidRPr="006046C1" w:rsidRDefault="00380F94">
      <w:pPr>
        <w:spacing w:after="218" w:line="259" w:lineRule="auto"/>
        <w:ind w:left="838" w:firstLine="0"/>
        <w:rPr>
          <w:lang w:val="nl-NL"/>
        </w:rPr>
      </w:pPr>
      <w:r w:rsidRPr="006046C1">
        <w:rPr>
          <w:sz w:val="22"/>
          <w:lang w:val="nl-NL"/>
        </w:rPr>
        <w:t xml:space="preserve"> </w:t>
      </w:r>
    </w:p>
    <w:p w14:paraId="7AFA09F3" w14:textId="77777777" w:rsidR="000B18C2" w:rsidRPr="006046C1" w:rsidRDefault="00380F94">
      <w:pPr>
        <w:spacing w:after="218" w:line="259" w:lineRule="auto"/>
        <w:ind w:left="838" w:firstLine="0"/>
        <w:rPr>
          <w:lang w:val="nl-NL"/>
        </w:rPr>
      </w:pPr>
      <w:r w:rsidRPr="006046C1">
        <w:rPr>
          <w:sz w:val="22"/>
          <w:lang w:val="nl-NL"/>
        </w:rPr>
        <w:t xml:space="preserve"> </w:t>
      </w:r>
    </w:p>
    <w:p w14:paraId="655CA3B7" w14:textId="77777777" w:rsidR="000B18C2" w:rsidRPr="006046C1" w:rsidRDefault="00380F94">
      <w:pPr>
        <w:spacing w:after="218" w:line="259" w:lineRule="auto"/>
        <w:ind w:left="838" w:firstLine="0"/>
        <w:rPr>
          <w:lang w:val="nl-NL"/>
        </w:rPr>
      </w:pPr>
      <w:r w:rsidRPr="006046C1">
        <w:rPr>
          <w:sz w:val="22"/>
          <w:lang w:val="nl-NL"/>
        </w:rPr>
        <w:t xml:space="preserve"> </w:t>
      </w:r>
    </w:p>
    <w:p w14:paraId="2E0187D0" w14:textId="77777777" w:rsidR="000B18C2" w:rsidRPr="006046C1" w:rsidRDefault="00380F94">
      <w:pPr>
        <w:spacing w:after="218" w:line="259" w:lineRule="auto"/>
        <w:ind w:left="838" w:firstLine="0"/>
        <w:rPr>
          <w:lang w:val="nl-NL"/>
        </w:rPr>
      </w:pPr>
      <w:r w:rsidRPr="006046C1">
        <w:rPr>
          <w:sz w:val="22"/>
          <w:lang w:val="nl-NL"/>
        </w:rPr>
        <w:t xml:space="preserve"> </w:t>
      </w:r>
    </w:p>
    <w:p w14:paraId="0BC3F25C" w14:textId="77777777" w:rsidR="000B18C2" w:rsidRPr="006046C1" w:rsidRDefault="00380F94">
      <w:pPr>
        <w:spacing w:after="220" w:line="259" w:lineRule="auto"/>
        <w:ind w:left="838" w:firstLine="0"/>
        <w:rPr>
          <w:lang w:val="nl-NL"/>
        </w:rPr>
      </w:pPr>
      <w:r w:rsidRPr="006046C1">
        <w:rPr>
          <w:sz w:val="22"/>
          <w:lang w:val="nl-NL"/>
        </w:rPr>
        <w:t xml:space="preserve"> </w:t>
      </w:r>
    </w:p>
    <w:p w14:paraId="246DC8D3" w14:textId="77777777" w:rsidR="000B18C2" w:rsidRPr="006046C1" w:rsidRDefault="00380F94" w:rsidP="00F77133">
      <w:pPr>
        <w:spacing w:after="218" w:line="259" w:lineRule="auto"/>
        <w:ind w:left="838" w:firstLine="0"/>
        <w:rPr>
          <w:lang w:val="nl-NL"/>
        </w:rPr>
      </w:pPr>
      <w:commentRangeStart w:id="25"/>
      <w:r w:rsidRPr="006046C1">
        <w:rPr>
          <w:b/>
          <w:color w:val="EC6608"/>
          <w:sz w:val="28"/>
          <w:lang w:val="nl-NL"/>
        </w:rPr>
        <w:lastRenderedPageBreak/>
        <w:t>Voorwoord</w:t>
      </w:r>
      <w:commentRangeEnd w:id="25"/>
      <w:r w:rsidR="003A5A22">
        <w:rPr>
          <w:rStyle w:val="Verwijzingopmerking"/>
        </w:rPr>
        <w:commentReference w:id="25"/>
      </w:r>
      <w:r w:rsidRPr="006046C1">
        <w:rPr>
          <w:b/>
          <w:color w:val="EC6608"/>
          <w:sz w:val="28"/>
          <w:lang w:val="nl-NL"/>
        </w:rPr>
        <w:t xml:space="preserve"> </w:t>
      </w:r>
    </w:p>
    <w:p w14:paraId="22BDFB08" w14:textId="23CDF00C" w:rsidR="000B18C2" w:rsidRPr="006046C1" w:rsidDel="00F77133" w:rsidRDefault="00380F94">
      <w:pPr>
        <w:spacing w:after="0" w:line="259" w:lineRule="auto"/>
        <w:ind w:left="838" w:firstLine="0"/>
        <w:rPr>
          <w:del w:id="26" w:author="Jos" w:date="2020-05-01T15:22:00Z"/>
          <w:lang w:val="nl-NL"/>
        </w:rPr>
      </w:pPr>
      <w:r w:rsidRPr="006046C1">
        <w:rPr>
          <w:b/>
          <w:color w:val="EC6608"/>
          <w:lang w:val="nl-NL"/>
        </w:rPr>
        <w:t xml:space="preserve"> </w:t>
      </w:r>
    </w:p>
    <w:p w14:paraId="6D54141B" w14:textId="77777777" w:rsidR="000B18C2" w:rsidRDefault="00380F94" w:rsidP="00F77133">
      <w:pPr>
        <w:spacing w:after="0" w:line="259" w:lineRule="auto"/>
        <w:ind w:left="838" w:firstLine="0"/>
        <w:rPr>
          <w:ins w:id="27" w:author="Jos" w:date="2020-05-01T15:22:00Z"/>
          <w:lang w:val="nl-NL"/>
        </w:rPr>
      </w:pPr>
      <w:r w:rsidRPr="006046C1">
        <w:rPr>
          <w:lang w:val="nl-NL"/>
        </w:rPr>
        <w:t xml:space="preserve">Voor u ligt het rapport ‘lasmachine’ in het kader van de module software engineering. Voor deze module begon had ik bijna geen ervaring met C-Programmeren. Dit is mij dan ook een beetje tegengevallen. Maar met de hulp van het leerteam en terugkoppeling van de leraar is het toch gelukt om tot een goed eindresultaat te komen. Voordat ik aan het project begon heb ik een planning gemaakt om de opdracht op een gestructureerde manier af te ronden. Door deze planning is het gelukt om de opdracht op tijd af te ronden. </w:t>
      </w:r>
    </w:p>
    <w:p w14:paraId="2E7EBA1A" w14:textId="77777777" w:rsidR="00F77133" w:rsidRPr="006046C1" w:rsidRDefault="00F77133" w:rsidP="00F77133">
      <w:pPr>
        <w:spacing w:after="0" w:line="259" w:lineRule="auto"/>
        <w:ind w:left="838" w:firstLine="0"/>
        <w:rPr>
          <w:lang w:val="nl-NL"/>
        </w:rPr>
      </w:pPr>
    </w:p>
    <w:p w14:paraId="4D944479" w14:textId="77777777" w:rsidR="000B18C2" w:rsidRDefault="00380F94">
      <w:pPr>
        <w:spacing w:after="190"/>
        <w:ind w:right="413"/>
      </w:pPr>
      <w:r w:rsidRPr="006046C1">
        <w:rPr>
          <w:lang w:val="nl-NL"/>
        </w:rPr>
        <w:t xml:space="preserve">Bij dezen wil ik de leraar Jos </w:t>
      </w:r>
      <w:proofErr w:type="spellStart"/>
      <w:r w:rsidRPr="006046C1">
        <w:rPr>
          <w:lang w:val="nl-NL"/>
        </w:rPr>
        <w:t>Onokiewicz</w:t>
      </w:r>
      <w:proofErr w:type="spellEnd"/>
      <w:r w:rsidRPr="006046C1">
        <w:rPr>
          <w:lang w:val="nl-NL"/>
        </w:rPr>
        <w:t xml:space="preserve"> bedanken voor het verzorgen van deze module en voor de hulp bij het maken van de C code en het rapport voor de eindopdracht. </w:t>
      </w:r>
      <w:proofErr w:type="spellStart"/>
      <w:r>
        <w:t>Tevens</w:t>
      </w:r>
      <w:proofErr w:type="spellEnd"/>
      <w:r>
        <w:t xml:space="preserve"> </w:t>
      </w:r>
      <w:proofErr w:type="spellStart"/>
      <w:r>
        <w:t>wil</w:t>
      </w:r>
      <w:proofErr w:type="spellEnd"/>
      <w:r>
        <w:t xml:space="preserve"> </w:t>
      </w:r>
      <w:proofErr w:type="spellStart"/>
      <w:r>
        <w:t>ik</w:t>
      </w:r>
      <w:proofErr w:type="spellEnd"/>
      <w:r>
        <w:t xml:space="preserve"> </w:t>
      </w:r>
      <w:proofErr w:type="spellStart"/>
      <w:r>
        <w:t>mijn</w:t>
      </w:r>
      <w:proofErr w:type="spellEnd"/>
      <w:r>
        <w:t xml:space="preserve"> </w:t>
      </w:r>
      <w:proofErr w:type="spellStart"/>
      <w:r>
        <w:t>leerteam</w:t>
      </w:r>
      <w:proofErr w:type="spellEnd"/>
      <w:r>
        <w:t xml:space="preserve"> </w:t>
      </w:r>
      <w:proofErr w:type="spellStart"/>
      <w:r>
        <w:t>bedanken</w:t>
      </w:r>
      <w:proofErr w:type="spellEnd"/>
      <w:r>
        <w:t xml:space="preserve"> </w:t>
      </w:r>
      <w:proofErr w:type="spellStart"/>
      <w:r>
        <w:t>voor</w:t>
      </w:r>
      <w:proofErr w:type="spellEnd"/>
      <w:r>
        <w:t xml:space="preserve"> de </w:t>
      </w:r>
      <w:proofErr w:type="spellStart"/>
      <w:r>
        <w:t>hulp</w:t>
      </w:r>
      <w:proofErr w:type="spellEnd"/>
      <w:r>
        <w:t xml:space="preserve">. </w:t>
      </w:r>
    </w:p>
    <w:p w14:paraId="4C13A8C1" w14:textId="77777777" w:rsidR="000B18C2" w:rsidRDefault="00380F94">
      <w:pPr>
        <w:spacing w:after="218" w:line="259" w:lineRule="auto"/>
        <w:ind w:left="838" w:firstLine="0"/>
      </w:pPr>
      <w:r>
        <w:rPr>
          <w:sz w:val="22"/>
        </w:rPr>
        <w:t xml:space="preserve"> </w:t>
      </w:r>
    </w:p>
    <w:p w14:paraId="293DC2F1" w14:textId="77777777" w:rsidR="000B18C2" w:rsidRDefault="00380F94">
      <w:pPr>
        <w:spacing w:after="218" w:line="259" w:lineRule="auto"/>
        <w:ind w:left="838" w:firstLine="0"/>
      </w:pPr>
      <w:r>
        <w:rPr>
          <w:sz w:val="22"/>
        </w:rPr>
        <w:t xml:space="preserve"> </w:t>
      </w:r>
      <w:r w:rsidR="00BE1873">
        <w:rPr>
          <w:rStyle w:val="Verwijzingopmerking"/>
        </w:rPr>
        <w:commentReference w:id="28"/>
      </w:r>
    </w:p>
    <w:p w14:paraId="416C4E53" w14:textId="77777777" w:rsidR="000B18C2" w:rsidRDefault="00380F94">
      <w:pPr>
        <w:spacing w:after="218" w:line="259" w:lineRule="auto"/>
        <w:ind w:left="838" w:firstLine="0"/>
      </w:pPr>
      <w:r>
        <w:rPr>
          <w:sz w:val="22"/>
        </w:rPr>
        <w:t xml:space="preserve"> </w:t>
      </w:r>
    </w:p>
    <w:p w14:paraId="73059786" w14:textId="77777777" w:rsidR="000B18C2" w:rsidRDefault="00380F94">
      <w:pPr>
        <w:spacing w:after="218" w:line="259" w:lineRule="auto"/>
        <w:ind w:left="838" w:firstLine="0"/>
      </w:pPr>
      <w:r>
        <w:rPr>
          <w:sz w:val="22"/>
        </w:rPr>
        <w:t xml:space="preserve"> </w:t>
      </w:r>
    </w:p>
    <w:p w14:paraId="3892D38F" w14:textId="77777777" w:rsidR="000B18C2" w:rsidRDefault="00380F94">
      <w:pPr>
        <w:spacing w:after="218" w:line="259" w:lineRule="auto"/>
        <w:ind w:left="838" w:firstLine="0"/>
      </w:pPr>
      <w:r>
        <w:rPr>
          <w:sz w:val="22"/>
        </w:rPr>
        <w:t xml:space="preserve"> </w:t>
      </w:r>
    </w:p>
    <w:p w14:paraId="73CAF3BB" w14:textId="77777777" w:rsidR="000B18C2" w:rsidRDefault="00380F94">
      <w:pPr>
        <w:spacing w:after="218" w:line="259" w:lineRule="auto"/>
        <w:ind w:left="838" w:firstLine="0"/>
      </w:pPr>
      <w:r>
        <w:rPr>
          <w:sz w:val="22"/>
        </w:rPr>
        <w:t xml:space="preserve"> </w:t>
      </w:r>
    </w:p>
    <w:p w14:paraId="4BF54485" w14:textId="77777777" w:rsidR="000B18C2" w:rsidRDefault="00380F94">
      <w:pPr>
        <w:spacing w:after="218" w:line="259" w:lineRule="auto"/>
        <w:ind w:left="838" w:firstLine="0"/>
      </w:pPr>
      <w:r>
        <w:rPr>
          <w:sz w:val="22"/>
        </w:rPr>
        <w:t xml:space="preserve"> </w:t>
      </w:r>
    </w:p>
    <w:p w14:paraId="1B527843" w14:textId="77777777" w:rsidR="000B18C2" w:rsidRDefault="00380F94">
      <w:pPr>
        <w:spacing w:after="218" w:line="259" w:lineRule="auto"/>
        <w:ind w:left="838" w:firstLine="0"/>
      </w:pPr>
      <w:r>
        <w:rPr>
          <w:sz w:val="22"/>
        </w:rPr>
        <w:t xml:space="preserve"> </w:t>
      </w:r>
    </w:p>
    <w:p w14:paraId="45DC62EE" w14:textId="77777777" w:rsidR="000B18C2" w:rsidRDefault="00380F94">
      <w:pPr>
        <w:spacing w:after="218" w:line="259" w:lineRule="auto"/>
        <w:ind w:left="838" w:firstLine="0"/>
      </w:pPr>
      <w:r>
        <w:rPr>
          <w:sz w:val="22"/>
        </w:rPr>
        <w:t xml:space="preserve"> </w:t>
      </w:r>
    </w:p>
    <w:p w14:paraId="32CC0DF7" w14:textId="77777777" w:rsidR="000B18C2" w:rsidRDefault="00380F94">
      <w:pPr>
        <w:spacing w:after="218" w:line="259" w:lineRule="auto"/>
        <w:ind w:left="838" w:firstLine="0"/>
      </w:pPr>
      <w:r>
        <w:rPr>
          <w:sz w:val="22"/>
        </w:rPr>
        <w:t xml:space="preserve"> </w:t>
      </w:r>
    </w:p>
    <w:p w14:paraId="59409DD6" w14:textId="77777777" w:rsidR="000B18C2" w:rsidRDefault="00380F94">
      <w:pPr>
        <w:spacing w:after="218" w:line="259" w:lineRule="auto"/>
        <w:ind w:left="838" w:firstLine="0"/>
      </w:pPr>
      <w:r>
        <w:rPr>
          <w:sz w:val="22"/>
        </w:rPr>
        <w:t xml:space="preserve"> </w:t>
      </w:r>
    </w:p>
    <w:p w14:paraId="1EF4042B" w14:textId="77777777" w:rsidR="000B18C2" w:rsidRDefault="00380F94">
      <w:pPr>
        <w:spacing w:after="218" w:line="259" w:lineRule="auto"/>
        <w:ind w:left="838" w:firstLine="0"/>
      </w:pPr>
      <w:r>
        <w:rPr>
          <w:sz w:val="22"/>
        </w:rPr>
        <w:t xml:space="preserve"> </w:t>
      </w:r>
    </w:p>
    <w:p w14:paraId="1250AEE7" w14:textId="77777777" w:rsidR="000B18C2" w:rsidRDefault="00380F94">
      <w:pPr>
        <w:spacing w:after="218" w:line="259" w:lineRule="auto"/>
        <w:ind w:left="838" w:firstLine="0"/>
      </w:pPr>
      <w:r>
        <w:rPr>
          <w:sz w:val="22"/>
        </w:rPr>
        <w:t xml:space="preserve"> </w:t>
      </w:r>
    </w:p>
    <w:p w14:paraId="3C52A01F" w14:textId="77777777" w:rsidR="000B18C2" w:rsidRDefault="00380F94">
      <w:pPr>
        <w:spacing w:after="218" w:line="259" w:lineRule="auto"/>
        <w:ind w:left="838" w:firstLine="0"/>
      </w:pPr>
      <w:r>
        <w:rPr>
          <w:sz w:val="22"/>
        </w:rPr>
        <w:t xml:space="preserve"> </w:t>
      </w:r>
    </w:p>
    <w:p w14:paraId="48D594AF" w14:textId="77777777" w:rsidR="000B18C2" w:rsidRDefault="00380F94">
      <w:pPr>
        <w:spacing w:after="218" w:line="259" w:lineRule="auto"/>
        <w:ind w:left="838" w:firstLine="0"/>
      </w:pPr>
      <w:r>
        <w:rPr>
          <w:sz w:val="22"/>
        </w:rPr>
        <w:t xml:space="preserve"> </w:t>
      </w:r>
    </w:p>
    <w:p w14:paraId="44B5EC18" w14:textId="5809CFC8" w:rsidR="00DF2527" w:rsidRDefault="00380F94" w:rsidP="00E13362">
      <w:pPr>
        <w:spacing w:after="218" w:line="259" w:lineRule="auto"/>
        <w:ind w:left="838" w:firstLine="0"/>
        <w:rPr>
          <w:ins w:id="29" w:author="Jos" w:date="2020-05-01T15:22:00Z"/>
          <w:sz w:val="22"/>
        </w:rPr>
      </w:pPr>
      <w:r>
        <w:rPr>
          <w:sz w:val="22"/>
        </w:rPr>
        <w:t xml:space="preserve"> </w:t>
      </w:r>
    </w:p>
    <w:p w14:paraId="0B74FF94" w14:textId="77777777" w:rsidR="00DF2527" w:rsidRDefault="00DF2527">
      <w:pPr>
        <w:spacing w:after="160" w:line="259" w:lineRule="auto"/>
        <w:ind w:left="0" w:firstLine="0"/>
        <w:rPr>
          <w:ins w:id="30" w:author="Jos" w:date="2020-05-01T15:22:00Z"/>
          <w:sz w:val="22"/>
        </w:rPr>
      </w:pPr>
      <w:ins w:id="31" w:author="Jos" w:date="2020-05-01T15:22:00Z">
        <w:r>
          <w:rPr>
            <w:sz w:val="22"/>
          </w:rPr>
          <w:br w:type="page"/>
        </w:r>
      </w:ins>
    </w:p>
    <w:p w14:paraId="50A9B8A2" w14:textId="77777777" w:rsidR="000B18C2" w:rsidRDefault="00380F94" w:rsidP="00E13362">
      <w:pPr>
        <w:spacing w:after="218" w:line="259" w:lineRule="auto"/>
        <w:ind w:left="838" w:firstLine="0"/>
      </w:pPr>
      <w:proofErr w:type="spellStart"/>
      <w:r>
        <w:rPr>
          <w:b/>
          <w:color w:val="EC6608"/>
        </w:rPr>
        <w:lastRenderedPageBreak/>
        <w:t>Inhoudsopgave</w:t>
      </w:r>
      <w:proofErr w:type="spellEnd"/>
      <w:r>
        <w:rPr>
          <w:b/>
          <w:color w:val="EC6608"/>
        </w:rPr>
        <w:t xml:space="preserve"> </w:t>
      </w:r>
    </w:p>
    <w:sdt>
      <w:sdtPr>
        <w:id w:val="155345041"/>
        <w:docPartObj>
          <w:docPartGallery w:val="Table of Contents"/>
        </w:docPartObj>
      </w:sdtPr>
      <w:sdtEndPr/>
      <w:sdtContent>
        <w:p w14:paraId="1A1D0415" w14:textId="77777777" w:rsidR="00C91AE5" w:rsidRDefault="00380F94">
          <w:pPr>
            <w:pStyle w:val="Inhopg1"/>
            <w:tabs>
              <w:tab w:val="left" w:pos="1287"/>
              <w:tab w:val="right" w:leader="dot" w:pos="1031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32822727" w:history="1">
            <w:r w:rsidR="00C91AE5" w:rsidRPr="005B25A2">
              <w:rPr>
                <w:rStyle w:val="Hyperlink"/>
                <w:bCs/>
                <w:noProof/>
              </w:rPr>
              <w:t>1.</w:t>
            </w:r>
            <w:r w:rsidR="00C91AE5">
              <w:rPr>
                <w:rFonts w:asciiTheme="minorHAnsi" w:eastAsiaTheme="minorEastAsia" w:hAnsiTheme="minorHAnsi" w:cstheme="minorBidi"/>
                <w:noProof/>
                <w:color w:val="auto"/>
                <w:sz w:val="22"/>
              </w:rPr>
              <w:tab/>
            </w:r>
            <w:r w:rsidR="00C91AE5" w:rsidRPr="005B25A2">
              <w:rPr>
                <w:rStyle w:val="Hyperlink"/>
                <w:noProof/>
              </w:rPr>
              <w:t>Inleiding</w:t>
            </w:r>
            <w:r w:rsidR="00C91AE5">
              <w:rPr>
                <w:noProof/>
                <w:webHidden/>
              </w:rPr>
              <w:tab/>
            </w:r>
            <w:r w:rsidR="00C91AE5">
              <w:rPr>
                <w:noProof/>
                <w:webHidden/>
              </w:rPr>
              <w:fldChar w:fldCharType="begin"/>
            </w:r>
            <w:r w:rsidR="00C91AE5">
              <w:rPr>
                <w:noProof/>
                <w:webHidden/>
              </w:rPr>
              <w:instrText xml:space="preserve"> PAGEREF _Toc532822727 \h </w:instrText>
            </w:r>
            <w:r w:rsidR="00C91AE5">
              <w:rPr>
                <w:noProof/>
                <w:webHidden/>
              </w:rPr>
            </w:r>
            <w:r w:rsidR="00C91AE5">
              <w:rPr>
                <w:noProof/>
                <w:webHidden/>
              </w:rPr>
              <w:fldChar w:fldCharType="separate"/>
            </w:r>
            <w:r w:rsidR="00C91AE5">
              <w:rPr>
                <w:noProof/>
                <w:webHidden/>
              </w:rPr>
              <w:t>6</w:t>
            </w:r>
            <w:r w:rsidR="00C91AE5">
              <w:rPr>
                <w:noProof/>
                <w:webHidden/>
              </w:rPr>
              <w:fldChar w:fldCharType="end"/>
            </w:r>
          </w:hyperlink>
        </w:p>
        <w:p w14:paraId="66325C50" w14:textId="77777777" w:rsidR="00C91AE5" w:rsidRDefault="00157802">
          <w:pPr>
            <w:pStyle w:val="Inhopg1"/>
            <w:tabs>
              <w:tab w:val="left" w:pos="1287"/>
              <w:tab w:val="right" w:leader="dot" w:pos="10312"/>
            </w:tabs>
            <w:rPr>
              <w:rFonts w:asciiTheme="minorHAnsi" w:eastAsiaTheme="minorEastAsia" w:hAnsiTheme="minorHAnsi" w:cstheme="minorBidi"/>
              <w:noProof/>
              <w:color w:val="auto"/>
              <w:sz w:val="22"/>
            </w:rPr>
          </w:pPr>
          <w:hyperlink w:anchor="_Toc532822728" w:history="1">
            <w:r w:rsidR="00C91AE5" w:rsidRPr="005B25A2">
              <w:rPr>
                <w:rStyle w:val="Hyperlink"/>
                <w:bCs/>
                <w:noProof/>
              </w:rPr>
              <w:t>2.</w:t>
            </w:r>
            <w:r w:rsidR="00C91AE5">
              <w:rPr>
                <w:rFonts w:asciiTheme="minorHAnsi" w:eastAsiaTheme="minorEastAsia" w:hAnsiTheme="minorHAnsi" w:cstheme="minorBidi"/>
                <w:noProof/>
                <w:color w:val="auto"/>
                <w:sz w:val="22"/>
              </w:rPr>
              <w:tab/>
            </w:r>
            <w:r w:rsidR="00C91AE5" w:rsidRPr="005B25A2">
              <w:rPr>
                <w:rStyle w:val="Hyperlink"/>
                <w:noProof/>
              </w:rPr>
              <w:t>Definitiefase</w:t>
            </w:r>
            <w:r w:rsidR="00C91AE5">
              <w:rPr>
                <w:noProof/>
                <w:webHidden/>
              </w:rPr>
              <w:tab/>
            </w:r>
            <w:r w:rsidR="00C91AE5">
              <w:rPr>
                <w:noProof/>
                <w:webHidden/>
              </w:rPr>
              <w:fldChar w:fldCharType="begin"/>
            </w:r>
            <w:r w:rsidR="00C91AE5">
              <w:rPr>
                <w:noProof/>
                <w:webHidden/>
              </w:rPr>
              <w:instrText xml:space="preserve"> PAGEREF _Toc532822728 \h </w:instrText>
            </w:r>
            <w:r w:rsidR="00C91AE5">
              <w:rPr>
                <w:noProof/>
                <w:webHidden/>
              </w:rPr>
            </w:r>
            <w:r w:rsidR="00C91AE5">
              <w:rPr>
                <w:noProof/>
                <w:webHidden/>
              </w:rPr>
              <w:fldChar w:fldCharType="separate"/>
            </w:r>
            <w:r w:rsidR="00C91AE5">
              <w:rPr>
                <w:noProof/>
                <w:webHidden/>
              </w:rPr>
              <w:t>7</w:t>
            </w:r>
            <w:r w:rsidR="00C91AE5">
              <w:rPr>
                <w:noProof/>
                <w:webHidden/>
              </w:rPr>
              <w:fldChar w:fldCharType="end"/>
            </w:r>
          </w:hyperlink>
        </w:p>
        <w:p w14:paraId="350C5C3A"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29" w:history="1">
            <w:r w:rsidR="00C91AE5" w:rsidRPr="005B25A2">
              <w:rPr>
                <w:rStyle w:val="Hyperlink"/>
                <w:bCs/>
                <w:noProof/>
              </w:rPr>
              <w:t>2.1</w:t>
            </w:r>
            <w:r w:rsidR="00C91AE5">
              <w:rPr>
                <w:rFonts w:asciiTheme="minorHAnsi" w:eastAsiaTheme="minorEastAsia" w:hAnsiTheme="minorHAnsi" w:cstheme="minorBidi"/>
                <w:noProof/>
                <w:color w:val="auto"/>
                <w:sz w:val="22"/>
              </w:rPr>
              <w:tab/>
            </w:r>
            <w:r w:rsidR="00C91AE5" w:rsidRPr="005B25A2">
              <w:rPr>
                <w:rStyle w:val="Hyperlink"/>
                <w:noProof/>
              </w:rPr>
              <w:t>Achtergrond project</w:t>
            </w:r>
            <w:r w:rsidR="00C91AE5">
              <w:rPr>
                <w:noProof/>
                <w:webHidden/>
              </w:rPr>
              <w:tab/>
            </w:r>
            <w:r w:rsidR="00C91AE5">
              <w:rPr>
                <w:noProof/>
                <w:webHidden/>
              </w:rPr>
              <w:fldChar w:fldCharType="begin"/>
            </w:r>
            <w:r w:rsidR="00C91AE5">
              <w:rPr>
                <w:noProof/>
                <w:webHidden/>
              </w:rPr>
              <w:instrText xml:space="preserve"> PAGEREF _Toc532822729 \h </w:instrText>
            </w:r>
            <w:r w:rsidR="00C91AE5">
              <w:rPr>
                <w:noProof/>
                <w:webHidden/>
              </w:rPr>
            </w:r>
            <w:r w:rsidR="00C91AE5">
              <w:rPr>
                <w:noProof/>
                <w:webHidden/>
              </w:rPr>
              <w:fldChar w:fldCharType="separate"/>
            </w:r>
            <w:r w:rsidR="00C91AE5">
              <w:rPr>
                <w:noProof/>
                <w:webHidden/>
              </w:rPr>
              <w:t>7</w:t>
            </w:r>
            <w:r w:rsidR="00C91AE5">
              <w:rPr>
                <w:noProof/>
                <w:webHidden/>
              </w:rPr>
              <w:fldChar w:fldCharType="end"/>
            </w:r>
          </w:hyperlink>
        </w:p>
        <w:p w14:paraId="363AFDE1"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30" w:history="1">
            <w:r w:rsidR="00C91AE5" w:rsidRPr="005B25A2">
              <w:rPr>
                <w:rStyle w:val="Hyperlink"/>
                <w:bCs/>
                <w:noProof/>
              </w:rPr>
              <w:t>2.2</w:t>
            </w:r>
            <w:r w:rsidR="00C91AE5">
              <w:rPr>
                <w:rFonts w:asciiTheme="minorHAnsi" w:eastAsiaTheme="minorEastAsia" w:hAnsiTheme="minorHAnsi" w:cstheme="minorBidi"/>
                <w:noProof/>
                <w:color w:val="auto"/>
                <w:sz w:val="22"/>
              </w:rPr>
              <w:tab/>
            </w:r>
            <w:r w:rsidR="00C91AE5" w:rsidRPr="005B25A2">
              <w:rPr>
                <w:rStyle w:val="Hyperlink"/>
                <w:noProof/>
              </w:rPr>
              <w:t>Functionele specificatie</w:t>
            </w:r>
            <w:r w:rsidR="00C91AE5">
              <w:rPr>
                <w:noProof/>
                <w:webHidden/>
              </w:rPr>
              <w:tab/>
            </w:r>
            <w:r w:rsidR="00C91AE5">
              <w:rPr>
                <w:noProof/>
                <w:webHidden/>
              </w:rPr>
              <w:fldChar w:fldCharType="begin"/>
            </w:r>
            <w:r w:rsidR="00C91AE5">
              <w:rPr>
                <w:noProof/>
                <w:webHidden/>
              </w:rPr>
              <w:instrText xml:space="preserve"> PAGEREF _Toc532822730 \h </w:instrText>
            </w:r>
            <w:r w:rsidR="00C91AE5">
              <w:rPr>
                <w:noProof/>
                <w:webHidden/>
              </w:rPr>
            </w:r>
            <w:r w:rsidR="00C91AE5">
              <w:rPr>
                <w:noProof/>
                <w:webHidden/>
              </w:rPr>
              <w:fldChar w:fldCharType="separate"/>
            </w:r>
            <w:r w:rsidR="00C91AE5">
              <w:rPr>
                <w:noProof/>
                <w:webHidden/>
              </w:rPr>
              <w:t>8</w:t>
            </w:r>
            <w:r w:rsidR="00C91AE5">
              <w:rPr>
                <w:noProof/>
                <w:webHidden/>
              </w:rPr>
              <w:fldChar w:fldCharType="end"/>
            </w:r>
          </w:hyperlink>
        </w:p>
        <w:p w14:paraId="102A6E4B"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31" w:history="1">
            <w:r w:rsidR="00C91AE5" w:rsidRPr="005B25A2">
              <w:rPr>
                <w:rStyle w:val="Hyperlink"/>
                <w:bCs/>
                <w:noProof/>
              </w:rPr>
              <w:t>2.3</w:t>
            </w:r>
            <w:r w:rsidR="00C91AE5">
              <w:rPr>
                <w:rFonts w:asciiTheme="minorHAnsi" w:eastAsiaTheme="minorEastAsia" w:hAnsiTheme="minorHAnsi" w:cstheme="minorBidi"/>
                <w:noProof/>
                <w:color w:val="auto"/>
                <w:sz w:val="22"/>
              </w:rPr>
              <w:tab/>
            </w:r>
            <w:r w:rsidR="00C91AE5" w:rsidRPr="005B25A2">
              <w:rPr>
                <w:rStyle w:val="Hyperlink"/>
                <w:noProof/>
              </w:rPr>
              <w:t>Technische specificatie</w:t>
            </w:r>
            <w:r w:rsidR="00C91AE5">
              <w:rPr>
                <w:noProof/>
                <w:webHidden/>
              </w:rPr>
              <w:tab/>
            </w:r>
            <w:r w:rsidR="00C91AE5">
              <w:rPr>
                <w:noProof/>
                <w:webHidden/>
              </w:rPr>
              <w:fldChar w:fldCharType="begin"/>
            </w:r>
            <w:r w:rsidR="00C91AE5">
              <w:rPr>
                <w:noProof/>
                <w:webHidden/>
              </w:rPr>
              <w:instrText xml:space="preserve"> PAGEREF _Toc532822731 \h </w:instrText>
            </w:r>
            <w:r w:rsidR="00C91AE5">
              <w:rPr>
                <w:noProof/>
                <w:webHidden/>
              </w:rPr>
            </w:r>
            <w:r w:rsidR="00C91AE5">
              <w:rPr>
                <w:noProof/>
                <w:webHidden/>
              </w:rPr>
              <w:fldChar w:fldCharType="separate"/>
            </w:r>
            <w:r w:rsidR="00C91AE5">
              <w:rPr>
                <w:noProof/>
                <w:webHidden/>
              </w:rPr>
              <w:t>8</w:t>
            </w:r>
            <w:r w:rsidR="00C91AE5">
              <w:rPr>
                <w:noProof/>
                <w:webHidden/>
              </w:rPr>
              <w:fldChar w:fldCharType="end"/>
            </w:r>
          </w:hyperlink>
        </w:p>
        <w:p w14:paraId="46D5E6A6" w14:textId="77777777" w:rsidR="00C91AE5" w:rsidRDefault="00157802">
          <w:pPr>
            <w:pStyle w:val="Inhopg1"/>
            <w:tabs>
              <w:tab w:val="left" w:pos="1287"/>
              <w:tab w:val="right" w:leader="dot" w:pos="10312"/>
            </w:tabs>
            <w:rPr>
              <w:rFonts w:asciiTheme="minorHAnsi" w:eastAsiaTheme="minorEastAsia" w:hAnsiTheme="minorHAnsi" w:cstheme="minorBidi"/>
              <w:noProof/>
              <w:color w:val="auto"/>
              <w:sz w:val="22"/>
            </w:rPr>
          </w:pPr>
          <w:hyperlink w:anchor="_Toc532822732" w:history="1">
            <w:r w:rsidR="00C91AE5" w:rsidRPr="005B25A2">
              <w:rPr>
                <w:rStyle w:val="Hyperlink"/>
                <w:bCs/>
                <w:noProof/>
              </w:rPr>
              <w:t>3.</w:t>
            </w:r>
            <w:r w:rsidR="00C91AE5">
              <w:rPr>
                <w:rFonts w:asciiTheme="minorHAnsi" w:eastAsiaTheme="minorEastAsia" w:hAnsiTheme="minorHAnsi" w:cstheme="minorBidi"/>
                <w:noProof/>
                <w:color w:val="auto"/>
                <w:sz w:val="22"/>
              </w:rPr>
              <w:tab/>
            </w:r>
            <w:r w:rsidR="00C91AE5" w:rsidRPr="005B25A2">
              <w:rPr>
                <w:rStyle w:val="Hyperlink"/>
                <w:noProof/>
              </w:rPr>
              <w:t>Ontwerpfase</w:t>
            </w:r>
            <w:r w:rsidR="00C91AE5">
              <w:rPr>
                <w:noProof/>
                <w:webHidden/>
              </w:rPr>
              <w:tab/>
            </w:r>
            <w:r w:rsidR="00C91AE5">
              <w:rPr>
                <w:noProof/>
                <w:webHidden/>
              </w:rPr>
              <w:fldChar w:fldCharType="begin"/>
            </w:r>
            <w:r w:rsidR="00C91AE5">
              <w:rPr>
                <w:noProof/>
                <w:webHidden/>
              </w:rPr>
              <w:instrText xml:space="preserve"> PAGEREF _Toc532822732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16FE3903"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33" w:history="1">
            <w:r w:rsidR="00C91AE5" w:rsidRPr="005B25A2">
              <w:rPr>
                <w:rStyle w:val="Hyperlink"/>
                <w:bCs/>
                <w:noProof/>
              </w:rPr>
              <w:t>3.1</w:t>
            </w:r>
            <w:r w:rsidR="00C91AE5">
              <w:rPr>
                <w:rFonts w:asciiTheme="minorHAnsi" w:eastAsiaTheme="minorEastAsia" w:hAnsiTheme="minorHAnsi" w:cstheme="minorBidi"/>
                <w:noProof/>
                <w:color w:val="auto"/>
                <w:sz w:val="22"/>
              </w:rPr>
              <w:tab/>
            </w:r>
            <w:r w:rsidR="00C91AE5" w:rsidRPr="005B25A2">
              <w:rPr>
                <w:rStyle w:val="Hyperlink"/>
                <w:noProof/>
              </w:rPr>
              <w:t>Layered Architecture</w:t>
            </w:r>
            <w:r w:rsidR="00C91AE5">
              <w:rPr>
                <w:noProof/>
                <w:webHidden/>
              </w:rPr>
              <w:tab/>
            </w:r>
            <w:r w:rsidR="00C91AE5">
              <w:rPr>
                <w:noProof/>
                <w:webHidden/>
              </w:rPr>
              <w:fldChar w:fldCharType="begin"/>
            </w:r>
            <w:r w:rsidR="00C91AE5">
              <w:rPr>
                <w:noProof/>
                <w:webHidden/>
              </w:rPr>
              <w:instrText xml:space="preserve"> PAGEREF _Toc532822733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31DDDF3D" w14:textId="77777777" w:rsidR="00C91AE5" w:rsidRDefault="00157802">
          <w:pPr>
            <w:pStyle w:val="Inhopg3"/>
            <w:tabs>
              <w:tab w:val="left" w:pos="1983"/>
              <w:tab w:val="right" w:leader="dot" w:pos="10312"/>
            </w:tabs>
            <w:rPr>
              <w:rFonts w:asciiTheme="minorHAnsi" w:eastAsiaTheme="minorEastAsia" w:hAnsiTheme="minorHAnsi" w:cstheme="minorBidi"/>
              <w:noProof/>
              <w:color w:val="auto"/>
              <w:sz w:val="22"/>
            </w:rPr>
          </w:pPr>
          <w:hyperlink w:anchor="_Toc532822734" w:history="1">
            <w:r w:rsidR="00C91AE5" w:rsidRPr="005B25A2">
              <w:rPr>
                <w:rStyle w:val="Hyperlink"/>
                <w:bCs/>
                <w:noProof/>
              </w:rPr>
              <w:t>3.1.1</w:t>
            </w:r>
            <w:r w:rsidR="00C91AE5">
              <w:rPr>
                <w:rFonts w:asciiTheme="minorHAnsi" w:eastAsiaTheme="minorEastAsia" w:hAnsiTheme="minorHAnsi" w:cstheme="minorBidi"/>
                <w:noProof/>
                <w:color w:val="auto"/>
                <w:sz w:val="22"/>
              </w:rPr>
              <w:tab/>
            </w:r>
            <w:r w:rsidR="00C91AE5" w:rsidRPr="005B25A2">
              <w:rPr>
                <w:rStyle w:val="Hyperlink"/>
                <w:noProof/>
              </w:rPr>
              <w:t>User Interface Layer</w:t>
            </w:r>
            <w:r w:rsidR="00C91AE5">
              <w:rPr>
                <w:noProof/>
                <w:webHidden/>
              </w:rPr>
              <w:tab/>
            </w:r>
            <w:r w:rsidR="00C91AE5">
              <w:rPr>
                <w:noProof/>
                <w:webHidden/>
              </w:rPr>
              <w:fldChar w:fldCharType="begin"/>
            </w:r>
            <w:r w:rsidR="00C91AE5">
              <w:rPr>
                <w:noProof/>
                <w:webHidden/>
              </w:rPr>
              <w:instrText xml:space="preserve"> PAGEREF _Toc532822734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27C9F503" w14:textId="77777777" w:rsidR="00C91AE5" w:rsidRDefault="00157802">
          <w:pPr>
            <w:pStyle w:val="Inhopg3"/>
            <w:tabs>
              <w:tab w:val="left" w:pos="1983"/>
              <w:tab w:val="right" w:leader="dot" w:pos="10312"/>
            </w:tabs>
            <w:rPr>
              <w:rFonts w:asciiTheme="minorHAnsi" w:eastAsiaTheme="minorEastAsia" w:hAnsiTheme="minorHAnsi" w:cstheme="minorBidi"/>
              <w:noProof/>
              <w:color w:val="auto"/>
              <w:sz w:val="22"/>
            </w:rPr>
          </w:pPr>
          <w:hyperlink w:anchor="_Toc532822735" w:history="1">
            <w:r w:rsidR="00C91AE5" w:rsidRPr="005B25A2">
              <w:rPr>
                <w:rStyle w:val="Hyperlink"/>
                <w:bCs/>
                <w:noProof/>
              </w:rPr>
              <w:t>3.1.2</w:t>
            </w:r>
            <w:r w:rsidR="00C91AE5">
              <w:rPr>
                <w:rFonts w:asciiTheme="minorHAnsi" w:eastAsiaTheme="minorEastAsia" w:hAnsiTheme="minorHAnsi" w:cstheme="minorBidi"/>
                <w:noProof/>
                <w:color w:val="auto"/>
                <w:sz w:val="22"/>
              </w:rPr>
              <w:tab/>
            </w:r>
            <w:r w:rsidR="00C91AE5" w:rsidRPr="005B25A2">
              <w:rPr>
                <w:rStyle w:val="Hyperlink"/>
                <w:noProof/>
              </w:rPr>
              <w:t>System Control Layer</w:t>
            </w:r>
            <w:r w:rsidR="00C91AE5">
              <w:rPr>
                <w:noProof/>
                <w:webHidden/>
              </w:rPr>
              <w:tab/>
            </w:r>
            <w:r w:rsidR="00C91AE5">
              <w:rPr>
                <w:noProof/>
                <w:webHidden/>
              </w:rPr>
              <w:fldChar w:fldCharType="begin"/>
            </w:r>
            <w:r w:rsidR="00C91AE5">
              <w:rPr>
                <w:noProof/>
                <w:webHidden/>
              </w:rPr>
              <w:instrText xml:space="preserve"> PAGEREF _Toc532822735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09C9435E" w14:textId="77777777" w:rsidR="00C91AE5" w:rsidRDefault="00157802">
          <w:pPr>
            <w:pStyle w:val="Inhopg3"/>
            <w:tabs>
              <w:tab w:val="left" w:pos="1983"/>
              <w:tab w:val="right" w:leader="dot" w:pos="10312"/>
            </w:tabs>
            <w:rPr>
              <w:rFonts w:asciiTheme="minorHAnsi" w:eastAsiaTheme="minorEastAsia" w:hAnsiTheme="minorHAnsi" w:cstheme="minorBidi"/>
              <w:noProof/>
              <w:color w:val="auto"/>
              <w:sz w:val="22"/>
            </w:rPr>
          </w:pPr>
          <w:hyperlink w:anchor="_Toc532822736" w:history="1">
            <w:r w:rsidR="00C91AE5" w:rsidRPr="005B25A2">
              <w:rPr>
                <w:rStyle w:val="Hyperlink"/>
                <w:bCs/>
                <w:noProof/>
              </w:rPr>
              <w:t>3.1.3</w:t>
            </w:r>
            <w:r w:rsidR="00C91AE5">
              <w:rPr>
                <w:rFonts w:asciiTheme="minorHAnsi" w:eastAsiaTheme="minorEastAsia" w:hAnsiTheme="minorHAnsi" w:cstheme="minorBidi"/>
                <w:noProof/>
                <w:color w:val="auto"/>
                <w:sz w:val="22"/>
              </w:rPr>
              <w:tab/>
            </w:r>
            <w:r w:rsidR="00C91AE5" w:rsidRPr="005B25A2">
              <w:rPr>
                <w:rStyle w:val="Hyperlink"/>
                <w:noProof/>
              </w:rPr>
              <w:t>Subsystems Layer</w:t>
            </w:r>
            <w:r w:rsidR="00C91AE5">
              <w:rPr>
                <w:noProof/>
                <w:webHidden/>
              </w:rPr>
              <w:tab/>
            </w:r>
            <w:r w:rsidR="00C91AE5">
              <w:rPr>
                <w:noProof/>
                <w:webHidden/>
              </w:rPr>
              <w:fldChar w:fldCharType="begin"/>
            </w:r>
            <w:r w:rsidR="00C91AE5">
              <w:rPr>
                <w:noProof/>
                <w:webHidden/>
              </w:rPr>
              <w:instrText xml:space="preserve"> PAGEREF _Toc532822736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092A275F" w14:textId="77777777" w:rsidR="00C91AE5" w:rsidRDefault="00157802">
          <w:pPr>
            <w:pStyle w:val="Inhopg3"/>
            <w:tabs>
              <w:tab w:val="left" w:pos="1983"/>
              <w:tab w:val="right" w:leader="dot" w:pos="10312"/>
            </w:tabs>
            <w:rPr>
              <w:rFonts w:asciiTheme="minorHAnsi" w:eastAsiaTheme="minorEastAsia" w:hAnsiTheme="minorHAnsi" w:cstheme="minorBidi"/>
              <w:noProof/>
              <w:color w:val="auto"/>
              <w:sz w:val="22"/>
            </w:rPr>
          </w:pPr>
          <w:hyperlink w:anchor="_Toc532822737" w:history="1">
            <w:r w:rsidR="00C91AE5" w:rsidRPr="005B25A2">
              <w:rPr>
                <w:rStyle w:val="Hyperlink"/>
                <w:bCs/>
                <w:noProof/>
              </w:rPr>
              <w:t>3.1.4</w:t>
            </w:r>
            <w:r w:rsidR="00C91AE5">
              <w:rPr>
                <w:rFonts w:asciiTheme="minorHAnsi" w:eastAsiaTheme="minorEastAsia" w:hAnsiTheme="minorHAnsi" w:cstheme="minorBidi"/>
                <w:noProof/>
                <w:color w:val="auto"/>
                <w:sz w:val="22"/>
              </w:rPr>
              <w:tab/>
            </w:r>
            <w:r w:rsidR="00C91AE5" w:rsidRPr="005B25A2">
              <w:rPr>
                <w:rStyle w:val="Hyperlink"/>
                <w:noProof/>
              </w:rPr>
              <w:t>Hardware Abstraction Layer</w:t>
            </w:r>
            <w:r w:rsidR="00C91AE5">
              <w:rPr>
                <w:noProof/>
                <w:webHidden/>
              </w:rPr>
              <w:tab/>
            </w:r>
            <w:r w:rsidR="00C91AE5">
              <w:rPr>
                <w:noProof/>
                <w:webHidden/>
              </w:rPr>
              <w:fldChar w:fldCharType="begin"/>
            </w:r>
            <w:r w:rsidR="00C91AE5">
              <w:rPr>
                <w:noProof/>
                <w:webHidden/>
              </w:rPr>
              <w:instrText xml:space="preserve"> PAGEREF _Toc532822737 \h </w:instrText>
            </w:r>
            <w:r w:rsidR="00C91AE5">
              <w:rPr>
                <w:noProof/>
                <w:webHidden/>
              </w:rPr>
            </w:r>
            <w:r w:rsidR="00C91AE5">
              <w:rPr>
                <w:noProof/>
                <w:webHidden/>
              </w:rPr>
              <w:fldChar w:fldCharType="separate"/>
            </w:r>
            <w:r w:rsidR="00C91AE5">
              <w:rPr>
                <w:noProof/>
                <w:webHidden/>
              </w:rPr>
              <w:t>10</w:t>
            </w:r>
            <w:r w:rsidR="00C91AE5">
              <w:rPr>
                <w:noProof/>
                <w:webHidden/>
              </w:rPr>
              <w:fldChar w:fldCharType="end"/>
            </w:r>
          </w:hyperlink>
        </w:p>
        <w:p w14:paraId="31352029"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38" w:history="1">
            <w:r w:rsidR="00C91AE5" w:rsidRPr="005B25A2">
              <w:rPr>
                <w:rStyle w:val="Hyperlink"/>
                <w:bCs/>
                <w:noProof/>
              </w:rPr>
              <w:t>3.2</w:t>
            </w:r>
            <w:r w:rsidR="00C91AE5">
              <w:rPr>
                <w:rFonts w:asciiTheme="minorHAnsi" w:eastAsiaTheme="minorEastAsia" w:hAnsiTheme="minorHAnsi" w:cstheme="minorBidi"/>
                <w:noProof/>
                <w:color w:val="auto"/>
                <w:sz w:val="22"/>
              </w:rPr>
              <w:tab/>
            </w:r>
            <w:r w:rsidR="00C91AE5" w:rsidRPr="005B25A2">
              <w:rPr>
                <w:rStyle w:val="Hyperlink"/>
                <w:noProof/>
              </w:rPr>
              <w:t>State machine</w:t>
            </w:r>
            <w:r w:rsidR="00C91AE5">
              <w:rPr>
                <w:noProof/>
                <w:webHidden/>
              </w:rPr>
              <w:tab/>
            </w:r>
            <w:r w:rsidR="00C91AE5">
              <w:rPr>
                <w:noProof/>
                <w:webHidden/>
              </w:rPr>
              <w:fldChar w:fldCharType="begin"/>
            </w:r>
            <w:r w:rsidR="00C91AE5">
              <w:rPr>
                <w:noProof/>
                <w:webHidden/>
              </w:rPr>
              <w:instrText xml:space="preserve"> PAGEREF _Toc532822738 \h </w:instrText>
            </w:r>
            <w:r w:rsidR="00C91AE5">
              <w:rPr>
                <w:noProof/>
                <w:webHidden/>
              </w:rPr>
            </w:r>
            <w:r w:rsidR="00C91AE5">
              <w:rPr>
                <w:noProof/>
                <w:webHidden/>
              </w:rPr>
              <w:fldChar w:fldCharType="separate"/>
            </w:r>
            <w:r w:rsidR="00C91AE5">
              <w:rPr>
                <w:noProof/>
                <w:webHidden/>
              </w:rPr>
              <w:t>11</w:t>
            </w:r>
            <w:r w:rsidR="00C91AE5">
              <w:rPr>
                <w:noProof/>
                <w:webHidden/>
              </w:rPr>
              <w:fldChar w:fldCharType="end"/>
            </w:r>
          </w:hyperlink>
        </w:p>
        <w:p w14:paraId="5E1F84A8" w14:textId="77777777" w:rsidR="00C91AE5" w:rsidRDefault="00157802">
          <w:pPr>
            <w:pStyle w:val="Inhopg1"/>
            <w:tabs>
              <w:tab w:val="left" w:pos="1287"/>
              <w:tab w:val="right" w:leader="dot" w:pos="10312"/>
            </w:tabs>
            <w:rPr>
              <w:rFonts w:asciiTheme="minorHAnsi" w:eastAsiaTheme="minorEastAsia" w:hAnsiTheme="minorHAnsi" w:cstheme="minorBidi"/>
              <w:noProof/>
              <w:color w:val="auto"/>
              <w:sz w:val="22"/>
            </w:rPr>
          </w:pPr>
          <w:hyperlink w:anchor="_Toc532822739" w:history="1">
            <w:r w:rsidR="00C91AE5" w:rsidRPr="005B25A2">
              <w:rPr>
                <w:rStyle w:val="Hyperlink"/>
                <w:bCs/>
                <w:noProof/>
              </w:rPr>
              <w:t>4.</w:t>
            </w:r>
            <w:r w:rsidR="00C91AE5">
              <w:rPr>
                <w:rFonts w:asciiTheme="minorHAnsi" w:eastAsiaTheme="minorEastAsia" w:hAnsiTheme="minorHAnsi" w:cstheme="minorBidi"/>
                <w:noProof/>
                <w:color w:val="auto"/>
                <w:sz w:val="22"/>
              </w:rPr>
              <w:tab/>
            </w:r>
            <w:r w:rsidR="00C91AE5" w:rsidRPr="005B25A2">
              <w:rPr>
                <w:rStyle w:val="Hyperlink"/>
                <w:noProof/>
              </w:rPr>
              <w:t>Realisatie en testen</w:t>
            </w:r>
            <w:r w:rsidR="00C91AE5">
              <w:rPr>
                <w:noProof/>
                <w:webHidden/>
              </w:rPr>
              <w:tab/>
            </w:r>
            <w:r w:rsidR="00C91AE5">
              <w:rPr>
                <w:noProof/>
                <w:webHidden/>
              </w:rPr>
              <w:fldChar w:fldCharType="begin"/>
            </w:r>
            <w:r w:rsidR="00C91AE5">
              <w:rPr>
                <w:noProof/>
                <w:webHidden/>
              </w:rPr>
              <w:instrText xml:space="preserve"> PAGEREF _Toc532822739 \h </w:instrText>
            </w:r>
            <w:r w:rsidR="00C91AE5">
              <w:rPr>
                <w:noProof/>
                <w:webHidden/>
              </w:rPr>
            </w:r>
            <w:r w:rsidR="00C91AE5">
              <w:rPr>
                <w:noProof/>
                <w:webHidden/>
              </w:rPr>
              <w:fldChar w:fldCharType="separate"/>
            </w:r>
            <w:r w:rsidR="00C91AE5">
              <w:rPr>
                <w:noProof/>
                <w:webHidden/>
              </w:rPr>
              <w:t>12</w:t>
            </w:r>
            <w:r w:rsidR="00C91AE5">
              <w:rPr>
                <w:noProof/>
                <w:webHidden/>
              </w:rPr>
              <w:fldChar w:fldCharType="end"/>
            </w:r>
          </w:hyperlink>
        </w:p>
        <w:p w14:paraId="7A3110F9"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0" w:history="1">
            <w:r w:rsidR="00C91AE5" w:rsidRPr="005B25A2">
              <w:rPr>
                <w:rStyle w:val="Hyperlink"/>
                <w:bCs/>
                <w:noProof/>
              </w:rPr>
              <w:t>4.1</w:t>
            </w:r>
            <w:r w:rsidR="00C91AE5">
              <w:rPr>
                <w:rFonts w:asciiTheme="minorHAnsi" w:eastAsiaTheme="minorEastAsia" w:hAnsiTheme="minorHAnsi" w:cstheme="minorBidi"/>
                <w:noProof/>
                <w:color w:val="auto"/>
                <w:sz w:val="22"/>
              </w:rPr>
              <w:tab/>
            </w:r>
            <w:r w:rsidR="00C91AE5" w:rsidRPr="005B25A2">
              <w:rPr>
                <w:rStyle w:val="Hyperlink"/>
                <w:noProof/>
              </w:rPr>
              <w:t>Ontwikkelomgeving</w:t>
            </w:r>
            <w:r w:rsidR="00C91AE5">
              <w:rPr>
                <w:noProof/>
                <w:webHidden/>
              </w:rPr>
              <w:tab/>
            </w:r>
            <w:r w:rsidR="00C91AE5">
              <w:rPr>
                <w:noProof/>
                <w:webHidden/>
              </w:rPr>
              <w:fldChar w:fldCharType="begin"/>
            </w:r>
            <w:r w:rsidR="00C91AE5">
              <w:rPr>
                <w:noProof/>
                <w:webHidden/>
              </w:rPr>
              <w:instrText xml:space="preserve"> PAGEREF _Toc532822740 \h </w:instrText>
            </w:r>
            <w:r w:rsidR="00C91AE5">
              <w:rPr>
                <w:noProof/>
                <w:webHidden/>
              </w:rPr>
            </w:r>
            <w:r w:rsidR="00C91AE5">
              <w:rPr>
                <w:noProof/>
                <w:webHidden/>
              </w:rPr>
              <w:fldChar w:fldCharType="separate"/>
            </w:r>
            <w:r w:rsidR="00C91AE5">
              <w:rPr>
                <w:noProof/>
                <w:webHidden/>
              </w:rPr>
              <w:t>13</w:t>
            </w:r>
            <w:r w:rsidR="00C91AE5">
              <w:rPr>
                <w:noProof/>
                <w:webHidden/>
              </w:rPr>
              <w:fldChar w:fldCharType="end"/>
            </w:r>
          </w:hyperlink>
        </w:p>
        <w:p w14:paraId="47650888"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1" w:history="1">
            <w:r w:rsidR="00C91AE5" w:rsidRPr="005B25A2">
              <w:rPr>
                <w:rStyle w:val="Hyperlink"/>
                <w:bCs/>
                <w:noProof/>
              </w:rPr>
              <w:t>4.2</w:t>
            </w:r>
            <w:r w:rsidR="00C91AE5">
              <w:rPr>
                <w:rFonts w:asciiTheme="minorHAnsi" w:eastAsiaTheme="minorEastAsia" w:hAnsiTheme="minorHAnsi" w:cstheme="minorBidi"/>
                <w:noProof/>
                <w:color w:val="auto"/>
                <w:sz w:val="22"/>
              </w:rPr>
              <w:tab/>
            </w:r>
            <w:r w:rsidR="00C91AE5" w:rsidRPr="005B25A2">
              <w:rPr>
                <w:rStyle w:val="Hyperlink"/>
                <w:noProof/>
              </w:rPr>
              <w:t>Userinterface</w:t>
            </w:r>
            <w:r w:rsidR="00C91AE5">
              <w:rPr>
                <w:noProof/>
                <w:webHidden/>
              </w:rPr>
              <w:tab/>
            </w:r>
            <w:r w:rsidR="00C91AE5">
              <w:rPr>
                <w:noProof/>
                <w:webHidden/>
              </w:rPr>
              <w:fldChar w:fldCharType="begin"/>
            </w:r>
            <w:r w:rsidR="00C91AE5">
              <w:rPr>
                <w:noProof/>
                <w:webHidden/>
              </w:rPr>
              <w:instrText xml:space="preserve"> PAGEREF _Toc532822741 \h </w:instrText>
            </w:r>
            <w:r w:rsidR="00C91AE5">
              <w:rPr>
                <w:noProof/>
                <w:webHidden/>
              </w:rPr>
            </w:r>
            <w:r w:rsidR="00C91AE5">
              <w:rPr>
                <w:noProof/>
                <w:webHidden/>
              </w:rPr>
              <w:fldChar w:fldCharType="separate"/>
            </w:r>
            <w:r w:rsidR="00C91AE5">
              <w:rPr>
                <w:noProof/>
                <w:webHidden/>
              </w:rPr>
              <w:t>14</w:t>
            </w:r>
            <w:r w:rsidR="00C91AE5">
              <w:rPr>
                <w:noProof/>
                <w:webHidden/>
              </w:rPr>
              <w:fldChar w:fldCharType="end"/>
            </w:r>
          </w:hyperlink>
        </w:p>
        <w:p w14:paraId="0A052ECA"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2" w:history="1">
            <w:r w:rsidR="00C91AE5" w:rsidRPr="005B25A2">
              <w:rPr>
                <w:rStyle w:val="Hyperlink"/>
                <w:bCs/>
                <w:noProof/>
              </w:rPr>
              <w:t>4.3</w:t>
            </w:r>
            <w:r w:rsidR="00C91AE5">
              <w:rPr>
                <w:rFonts w:asciiTheme="minorHAnsi" w:eastAsiaTheme="minorEastAsia" w:hAnsiTheme="minorHAnsi" w:cstheme="minorBidi"/>
                <w:noProof/>
                <w:color w:val="auto"/>
                <w:sz w:val="22"/>
              </w:rPr>
              <w:tab/>
            </w:r>
            <w:r w:rsidR="00C91AE5" w:rsidRPr="005B25A2">
              <w:rPr>
                <w:rStyle w:val="Hyperlink"/>
                <w:noProof/>
              </w:rPr>
              <w:t>Acceptatie test</w:t>
            </w:r>
            <w:r w:rsidR="00C91AE5">
              <w:rPr>
                <w:noProof/>
                <w:webHidden/>
              </w:rPr>
              <w:tab/>
            </w:r>
            <w:r w:rsidR="00C91AE5">
              <w:rPr>
                <w:noProof/>
                <w:webHidden/>
              </w:rPr>
              <w:fldChar w:fldCharType="begin"/>
            </w:r>
            <w:r w:rsidR="00C91AE5">
              <w:rPr>
                <w:noProof/>
                <w:webHidden/>
              </w:rPr>
              <w:instrText xml:space="preserve"> PAGEREF _Toc532822742 \h </w:instrText>
            </w:r>
            <w:r w:rsidR="00C91AE5">
              <w:rPr>
                <w:noProof/>
                <w:webHidden/>
              </w:rPr>
            </w:r>
            <w:r w:rsidR="00C91AE5">
              <w:rPr>
                <w:noProof/>
                <w:webHidden/>
              </w:rPr>
              <w:fldChar w:fldCharType="separate"/>
            </w:r>
            <w:r w:rsidR="00C91AE5">
              <w:rPr>
                <w:noProof/>
                <w:webHidden/>
              </w:rPr>
              <w:t>14</w:t>
            </w:r>
            <w:r w:rsidR="00C91AE5">
              <w:rPr>
                <w:noProof/>
                <w:webHidden/>
              </w:rPr>
              <w:fldChar w:fldCharType="end"/>
            </w:r>
          </w:hyperlink>
        </w:p>
        <w:p w14:paraId="03E0A5A5"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3" w:history="1">
            <w:r w:rsidR="00C91AE5" w:rsidRPr="005B25A2">
              <w:rPr>
                <w:rStyle w:val="Hyperlink"/>
                <w:bCs/>
                <w:noProof/>
              </w:rPr>
              <w:t>4.4</w:t>
            </w:r>
            <w:r w:rsidR="00C91AE5">
              <w:rPr>
                <w:rFonts w:asciiTheme="minorHAnsi" w:eastAsiaTheme="minorEastAsia" w:hAnsiTheme="minorHAnsi" w:cstheme="minorBidi"/>
                <w:noProof/>
                <w:color w:val="auto"/>
                <w:sz w:val="22"/>
              </w:rPr>
              <w:tab/>
            </w:r>
            <w:r w:rsidR="00C91AE5" w:rsidRPr="005B25A2">
              <w:rPr>
                <w:rStyle w:val="Hyperlink"/>
                <w:noProof/>
              </w:rPr>
              <w:t>Documentatie</w:t>
            </w:r>
            <w:r w:rsidR="00C91AE5">
              <w:rPr>
                <w:noProof/>
                <w:webHidden/>
              </w:rPr>
              <w:tab/>
            </w:r>
            <w:r w:rsidR="00C91AE5">
              <w:rPr>
                <w:noProof/>
                <w:webHidden/>
              </w:rPr>
              <w:fldChar w:fldCharType="begin"/>
            </w:r>
            <w:r w:rsidR="00C91AE5">
              <w:rPr>
                <w:noProof/>
                <w:webHidden/>
              </w:rPr>
              <w:instrText xml:space="preserve"> PAGEREF _Toc532822743 \h </w:instrText>
            </w:r>
            <w:r w:rsidR="00C91AE5">
              <w:rPr>
                <w:noProof/>
                <w:webHidden/>
              </w:rPr>
            </w:r>
            <w:r w:rsidR="00C91AE5">
              <w:rPr>
                <w:noProof/>
                <w:webHidden/>
              </w:rPr>
              <w:fldChar w:fldCharType="separate"/>
            </w:r>
            <w:r w:rsidR="00C91AE5">
              <w:rPr>
                <w:noProof/>
                <w:webHidden/>
              </w:rPr>
              <w:t>15</w:t>
            </w:r>
            <w:r w:rsidR="00C91AE5">
              <w:rPr>
                <w:noProof/>
                <w:webHidden/>
              </w:rPr>
              <w:fldChar w:fldCharType="end"/>
            </w:r>
          </w:hyperlink>
        </w:p>
        <w:p w14:paraId="5C3F6F80" w14:textId="77777777" w:rsidR="00C91AE5" w:rsidRDefault="00157802">
          <w:pPr>
            <w:pStyle w:val="Inhopg1"/>
            <w:tabs>
              <w:tab w:val="left" w:pos="1287"/>
              <w:tab w:val="right" w:leader="dot" w:pos="10312"/>
            </w:tabs>
            <w:rPr>
              <w:rFonts w:asciiTheme="minorHAnsi" w:eastAsiaTheme="minorEastAsia" w:hAnsiTheme="minorHAnsi" w:cstheme="minorBidi"/>
              <w:noProof/>
              <w:color w:val="auto"/>
              <w:sz w:val="22"/>
            </w:rPr>
          </w:pPr>
          <w:hyperlink w:anchor="_Toc532822744" w:history="1">
            <w:r w:rsidR="00C91AE5" w:rsidRPr="005B25A2">
              <w:rPr>
                <w:rStyle w:val="Hyperlink"/>
                <w:bCs/>
                <w:noProof/>
              </w:rPr>
              <w:t>5.</w:t>
            </w:r>
            <w:r w:rsidR="00C91AE5">
              <w:rPr>
                <w:rFonts w:asciiTheme="minorHAnsi" w:eastAsiaTheme="minorEastAsia" w:hAnsiTheme="minorHAnsi" w:cstheme="minorBidi"/>
                <w:noProof/>
                <w:color w:val="auto"/>
                <w:sz w:val="22"/>
              </w:rPr>
              <w:tab/>
            </w:r>
            <w:r w:rsidR="00C91AE5" w:rsidRPr="005B25A2">
              <w:rPr>
                <w:rStyle w:val="Hyperlink"/>
                <w:noProof/>
              </w:rPr>
              <w:t>Eindresultaat en aanbevelingen</w:t>
            </w:r>
            <w:r w:rsidR="00C91AE5">
              <w:rPr>
                <w:noProof/>
                <w:webHidden/>
              </w:rPr>
              <w:tab/>
            </w:r>
            <w:r w:rsidR="00C91AE5">
              <w:rPr>
                <w:noProof/>
                <w:webHidden/>
              </w:rPr>
              <w:fldChar w:fldCharType="begin"/>
            </w:r>
            <w:r w:rsidR="00C91AE5">
              <w:rPr>
                <w:noProof/>
                <w:webHidden/>
              </w:rPr>
              <w:instrText xml:space="preserve"> PAGEREF _Toc532822744 \h </w:instrText>
            </w:r>
            <w:r w:rsidR="00C91AE5">
              <w:rPr>
                <w:noProof/>
                <w:webHidden/>
              </w:rPr>
            </w:r>
            <w:r w:rsidR="00C91AE5">
              <w:rPr>
                <w:noProof/>
                <w:webHidden/>
              </w:rPr>
              <w:fldChar w:fldCharType="separate"/>
            </w:r>
            <w:r w:rsidR="00C91AE5">
              <w:rPr>
                <w:noProof/>
                <w:webHidden/>
              </w:rPr>
              <w:t>16</w:t>
            </w:r>
            <w:r w:rsidR="00C91AE5">
              <w:rPr>
                <w:noProof/>
                <w:webHidden/>
              </w:rPr>
              <w:fldChar w:fldCharType="end"/>
            </w:r>
          </w:hyperlink>
        </w:p>
        <w:p w14:paraId="08A5630F" w14:textId="77777777" w:rsidR="00C91AE5" w:rsidRDefault="00157802">
          <w:pPr>
            <w:pStyle w:val="Inhopg1"/>
            <w:tabs>
              <w:tab w:val="left" w:pos="1287"/>
              <w:tab w:val="right" w:leader="dot" w:pos="10312"/>
            </w:tabs>
            <w:rPr>
              <w:rFonts w:asciiTheme="minorHAnsi" w:eastAsiaTheme="minorEastAsia" w:hAnsiTheme="minorHAnsi" w:cstheme="minorBidi"/>
              <w:noProof/>
              <w:color w:val="auto"/>
              <w:sz w:val="22"/>
            </w:rPr>
          </w:pPr>
          <w:hyperlink w:anchor="_Toc532822745" w:history="1">
            <w:r w:rsidR="00C91AE5" w:rsidRPr="005B25A2">
              <w:rPr>
                <w:rStyle w:val="Hyperlink"/>
                <w:noProof/>
                <w:lang w:val="nl-NL"/>
              </w:rPr>
              <w:t>Bijlage:</w:t>
            </w:r>
            <w:r w:rsidR="00C91AE5">
              <w:rPr>
                <w:noProof/>
                <w:webHidden/>
              </w:rPr>
              <w:tab/>
            </w:r>
            <w:r w:rsidR="00C91AE5">
              <w:rPr>
                <w:noProof/>
                <w:webHidden/>
              </w:rPr>
              <w:fldChar w:fldCharType="begin"/>
            </w:r>
            <w:r w:rsidR="00C91AE5">
              <w:rPr>
                <w:noProof/>
                <w:webHidden/>
              </w:rPr>
              <w:instrText xml:space="preserve"> PAGEREF _Toc532822745 \h </w:instrText>
            </w:r>
            <w:r w:rsidR="00C91AE5">
              <w:rPr>
                <w:noProof/>
                <w:webHidden/>
              </w:rPr>
            </w:r>
            <w:r w:rsidR="00C91AE5">
              <w:rPr>
                <w:noProof/>
                <w:webHidden/>
              </w:rPr>
              <w:fldChar w:fldCharType="separate"/>
            </w:r>
            <w:r w:rsidR="00C91AE5">
              <w:rPr>
                <w:noProof/>
                <w:webHidden/>
              </w:rPr>
              <w:t>17</w:t>
            </w:r>
            <w:r w:rsidR="00C91AE5">
              <w:rPr>
                <w:noProof/>
                <w:webHidden/>
              </w:rPr>
              <w:fldChar w:fldCharType="end"/>
            </w:r>
          </w:hyperlink>
        </w:p>
        <w:p w14:paraId="4BD5FCF5"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6" w:history="1">
            <w:r w:rsidR="00C91AE5" w:rsidRPr="005B25A2">
              <w:rPr>
                <w:rStyle w:val="Hyperlink"/>
                <w:noProof/>
                <w:lang w:val="nl-NL"/>
              </w:rPr>
              <w:t>C - Source Code</w:t>
            </w:r>
            <w:r w:rsidR="00C91AE5">
              <w:rPr>
                <w:noProof/>
                <w:webHidden/>
              </w:rPr>
              <w:tab/>
            </w:r>
            <w:r w:rsidR="00C91AE5">
              <w:rPr>
                <w:noProof/>
                <w:webHidden/>
              </w:rPr>
              <w:fldChar w:fldCharType="begin"/>
            </w:r>
            <w:r w:rsidR="00C91AE5">
              <w:rPr>
                <w:noProof/>
                <w:webHidden/>
              </w:rPr>
              <w:instrText xml:space="preserve"> PAGEREF _Toc532822746 \h </w:instrText>
            </w:r>
            <w:r w:rsidR="00C91AE5">
              <w:rPr>
                <w:noProof/>
                <w:webHidden/>
              </w:rPr>
            </w:r>
            <w:r w:rsidR="00C91AE5">
              <w:rPr>
                <w:noProof/>
                <w:webHidden/>
              </w:rPr>
              <w:fldChar w:fldCharType="separate"/>
            </w:r>
            <w:r w:rsidR="00C91AE5">
              <w:rPr>
                <w:noProof/>
                <w:webHidden/>
              </w:rPr>
              <w:t>17</w:t>
            </w:r>
            <w:r w:rsidR="00C91AE5">
              <w:rPr>
                <w:noProof/>
                <w:webHidden/>
              </w:rPr>
              <w:fldChar w:fldCharType="end"/>
            </w:r>
          </w:hyperlink>
        </w:p>
        <w:p w14:paraId="6B5619EB" w14:textId="77777777" w:rsidR="00C91AE5" w:rsidRDefault="00157802">
          <w:pPr>
            <w:pStyle w:val="Inhopg2"/>
            <w:tabs>
              <w:tab w:val="left" w:pos="1760"/>
              <w:tab w:val="right" w:leader="dot" w:pos="10312"/>
            </w:tabs>
            <w:rPr>
              <w:rFonts w:asciiTheme="minorHAnsi" w:eastAsiaTheme="minorEastAsia" w:hAnsiTheme="minorHAnsi" w:cstheme="minorBidi"/>
              <w:noProof/>
              <w:color w:val="auto"/>
              <w:sz w:val="22"/>
            </w:rPr>
          </w:pPr>
          <w:hyperlink w:anchor="_Toc532822747" w:history="1">
            <w:r w:rsidR="00C91AE5" w:rsidRPr="005B25A2">
              <w:rPr>
                <w:rStyle w:val="Hyperlink"/>
                <w:noProof/>
                <w:lang w:val="nl-NL"/>
              </w:rPr>
              <w:t>User Manual</w:t>
            </w:r>
            <w:r w:rsidR="00C91AE5">
              <w:rPr>
                <w:noProof/>
                <w:webHidden/>
              </w:rPr>
              <w:tab/>
            </w:r>
            <w:r w:rsidR="00C91AE5">
              <w:rPr>
                <w:noProof/>
                <w:webHidden/>
              </w:rPr>
              <w:fldChar w:fldCharType="begin"/>
            </w:r>
            <w:r w:rsidR="00C91AE5">
              <w:rPr>
                <w:noProof/>
                <w:webHidden/>
              </w:rPr>
              <w:instrText xml:space="preserve"> PAGEREF _Toc532822747 \h </w:instrText>
            </w:r>
            <w:r w:rsidR="00C91AE5">
              <w:rPr>
                <w:noProof/>
                <w:webHidden/>
              </w:rPr>
            </w:r>
            <w:r w:rsidR="00C91AE5">
              <w:rPr>
                <w:noProof/>
                <w:webHidden/>
              </w:rPr>
              <w:fldChar w:fldCharType="separate"/>
            </w:r>
            <w:r w:rsidR="00C91AE5">
              <w:rPr>
                <w:noProof/>
                <w:webHidden/>
              </w:rPr>
              <w:t>17</w:t>
            </w:r>
            <w:r w:rsidR="00C91AE5">
              <w:rPr>
                <w:noProof/>
                <w:webHidden/>
              </w:rPr>
              <w:fldChar w:fldCharType="end"/>
            </w:r>
          </w:hyperlink>
        </w:p>
        <w:p w14:paraId="612D412F" w14:textId="77777777" w:rsidR="000B18C2" w:rsidRDefault="00380F94">
          <w:r>
            <w:fldChar w:fldCharType="end"/>
          </w:r>
        </w:p>
      </w:sdtContent>
    </w:sdt>
    <w:p w14:paraId="202A88CF" w14:textId="77777777" w:rsidR="000B18C2" w:rsidRDefault="00380F94">
      <w:pPr>
        <w:spacing w:after="219" w:line="259" w:lineRule="auto"/>
        <w:ind w:left="838" w:firstLine="0"/>
      </w:pPr>
      <w:r>
        <w:t xml:space="preserve"> </w:t>
      </w:r>
    </w:p>
    <w:p w14:paraId="1ACF33C9" w14:textId="77777777" w:rsidR="000B18C2" w:rsidRDefault="00380F94">
      <w:pPr>
        <w:spacing w:after="202" w:line="259" w:lineRule="auto"/>
        <w:ind w:left="838" w:firstLine="0"/>
      </w:pPr>
      <w:r>
        <w:t xml:space="preserve"> </w:t>
      </w:r>
    </w:p>
    <w:p w14:paraId="1A025D8B" w14:textId="77777777" w:rsidR="000B18C2" w:rsidRDefault="00380F94">
      <w:pPr>
        <w:spacing w:after="218" w:line="259" w:lineRule="auto"/>
        <w:ind w:left="838" w:firstLine="0"/>
      </w:pPr>
      <w:r>
        <w:rPr>
          <w:sz w:val="22"/>
        </w:rPr>
        <w:t xml:space="preserve"> </w:t>
      </w:r>
    </w:p>
    <w:p w14:paraId="67CB67D3" w14:textId="77777777" w:rsidR="000B18C2" w:rsidRDefault="00380F94">
      <w:pPr>
        <w:spacing w:after="218" w:line="259" w:lineRule="auto"/>
        <w:ind w:left="838" w:firstLine="0"/>
      </w:pPr>
      <w:r>
        <w:rPr>
          <w:sz w:val="22"/>
        </w:rPr>
        <w:t xml:space="preserve"> </w:t>
      </w:r>
    </w:p>
    <w:p w14:paraId="015AEAB0" w14:textId="07B99F2A" w:rsidR="000B18C2" w:rsidDel="008A7E52" w:rsidRDefault="00380F94">
      <w:pPr>
        <w:spacing w:after="218" w:line="259" w:lineRule="auto"/>
        <w:ind w:left="838" w:firstLine="0"/>
        <w:rPr>
          <w:del w:id="32" w:author="Jos" w:date="2020-05-01T15:18:00Z"/>
        </w:rPr>
      </w:pPr>
      <w:r>
        <w:rPr>
          <w:sz w:val="22"/>
        </w:rPr>
        <w:t xml:space="preserve"> </w:t>
      </w:r>
    </w:p>
    <w:p w14:paraId="17EA1E08" w14:textId="7DD8C6FE" w:rsidR="000B18C2" w:rsidDel="008A7E52" w:rsidRDefault="00380F94">
      <w:pPr>
        <w:spacing w:after="218" w:line="259" w:lineRule="auto"/>
        <w:ind w:left="838" w:firstLine="0"/>
        <w:rPr>
          <w:del w:id="33" w:author="Jos" w:date="2020-05-01T15:18:00Z"/>
        </w:rPr>
      </w:pPr>
      <w:del w:id="34" w:author="Jos" w:date="2020-05-01T15:18:00Z">
        <w:r w:rsidDel="008A7E52">
          <w:rPr>
            <w:sz w:val="22"/>
          </w:rPr>
          <w:delText xml:space="preserve"> </w:delText>
        </w:r>
      </w:del>
    </w:p>
    <w:p w14:paraId="0B8EE650" w14:textId="2450A15D" w:rsidR="000B18C2" w:rsidDel="008A7E52" w:rsidRDefault="00380F94">
      <w:pPr>
        <w:spacing w:after="218" w:line="259" w:lineRule="auto"/>
        <w:ind w:left="838" w:firstLine="0"/>
        <w:rPr>
          <w:del w:id="35" w:author="Jos" w:date="2020-05-01T15:18:00Z"/>
        </w:rPr>
      </w:pPr>
      <w:del w:id="36" w:author="Jos" w:date="2020-05-01T15:18:00Z">
        <w:r w:rsidDel="008A7E52">
          <w:rPr>
            <w:sz w:val="22"/>
          </w:rPr>
          <w:lastRenderedPageBreak/>
          <w:delText xml:space="preserve"> </w:delText>
        </w:r>
      </w:del>
    </w:p>
    <w:p w14:paraId="04263C08" w14:textId="6EA7364E" w:rsidR="000B18C2" w:rsidRDefault="00380F94" w:rsidP="00E13362">
      <w:pPr>
        <w:spacing w:after="218" w:line="259" w:lineRule="auto"/>
        <w:ind w:left="0" w:firstLine="0"/>
      </w:pPr>
      <w:del w:id="37" w:author="Jos" w:date="2020-05-01T15:18:00Z">
        <w:r w:rsidDel="008A7E52">
          <w:rPr>
            <w:sz w:val="22"/>
          </w:rPr>
          <w:delText xml:space="preserve"> </w:delText>
        </w:r>
      </w:del>
    </w:p>
    <w:p w14:paraId="46CAF33A" w14:textId="77777777" w:rsidR="00DF2527" w:rsidRDefault="00DF2527">
      <w:pPr>
        <w:spacing w:after="160" w:line="259" w:lineRule="auto"/>
        <w:ind w:left="0" w:firstLine="0"/>
        <w:rPr>
          <w:ins w:id="38" w:author="Jos" w:date="2020-05-01T15:22:00Z"/>
          <w:b/>
          <w:color w:val="EC6608"/>
          <w:sz w:val="28"/>
        </w:rPr>
      </w:pPr>
      <w:bookmarkStart w:id="39" w:name="_Toc532822727"/>
      <w:ins w:id="40" w:author="Jos" w:date="2020-05-01T15:22:00Z">
        <w:r>
          <w:br w:type="page"/>
        </w:r>
      </w:ins>
    </w:p>
    <w:p w14:paraId="49D9BA23" w14:textId="227D9507" w:rsidR="000B18C2" w:rsidRDefault="00380F94">
      <w:pPr>
        <w:pStyle w:val="Kop1"/>
        <w:ind w:left="1183" w:hanging="360"/>
        <w:rPr>
          <w:ins w:id="41" w:author="Jos" w:date="2020-05-01T15:19:00Z"/>
        </w:rPr>
      </w:pPr>
      <w:proofErr w:type="spellStart"/>
      <w:r>
        <w:lastRenderedPageBreak/>
        <w:t>Inleiding</w:t>
      </w:r>
      <w:bookmarkEnd w:id="39"/>
      <w:proofErr w:type="spellEnd"/>
      <w:r>
        <w:t xml:space="preserve"> </w:t>
      </w:r>
    </w:p>
    <w:p w14:paraId="703B9FA7" w14:textId="77777777" w:rsidR="008A7E52" w:rsidRPr="00E13362" w:rsidRDefault="008A7E52" w:rsidP="00E13362"/>
    <w:p w14:paraId="40C6ADE3" w14:textId="77777777" w:rsidR="000B18C2" w:rsidRPr="006046C1" w:rsidRDefault="00380F94">
      <w:pPr>
        <w:spacing w:after="208"/>
        <w:ind w:right="413"/>
        <w:rPr>
          <w:lang w:val="nl-NL"/>
        </w:rPr>
      </w:pPr>
      <w:r w:rsidRPr="006046C1">
        <w:rPr>
          <w:lang w:val="nl-NL"/>
        </w:rPr>
        <w:t xml:space="preserve">Het project ‘Lasmachine’ is een project dat een lasmachine bij AWL-Techniek wordt geprogrammeerd in de taal C. Bij AWL-Techniek worden veel lasmachines voor verschillende industrieën gebouwd. Deze machines worden over de hele wereld verkocht.  </w:t>
      </w:r>
    </w:p>
    <w:p w14:paraId="2109C578" w14:textId="77777777" w:rsidR="000B18C2" w:rsidRPr="006046C1" w:rsidRDefault="00380F94">
      <w:pPr>
        <w:spacing w:after="208"/>
        <w:ind w:right="413"/>
        <w:rPr>
          <w:lang w:val="nl-NL"/>
        </w:rPr>
      </w:pPr>
      <w:r w:rsidRPr="006046C1">
        <w:rPr>
          <w:lang w:val="nl-NL"/>
        </w:rPr>
        <w:t xml:space="preserve">In dit rapport is te lezen hoe het bouwen van de software in C voor een statemachine bij AWL-Techniek is uitgevoerd. De statemachine die is gerealiseerd is een lasmachine. De lasmachine bestaat uit verschillende onderdelen waaronder 2 robots, een bedieningspaneel met een start en stopknop, een noodstop en een deur om bij de robots te komen. </w:t>
      </w:r>
    </w:p>
    <w:p w14:paraId="0EE94492" w14:textId="77777777" w:rsidR="000B18C2" w:rsidRPr="006046C1" w:rsidRDefault="00380F94">
      <w:pPr>
        <w:spacing w:after="259"/>
        <w:ind w:right="413"/>
        <w:rPr>
          <w:lang w:val="nl-NL"/>
        </w:rPr>
      </w:pPr>
      <w:r w:rsidRPr="006046C1">
        <w:rPr>
          <w:lang w:val="nl-NL"/>
        </w:rPr>
        <w:t xml:space="preserve">De opbouw van het rapport is als volgt:  </w:t>
      </w:r>
    </w:p>
    <w:p w14:paraId="25F83C74" w14:textId="77777777" w:rsidR="000B18C2" w:rsidRPr="006046C1" w:rsidRDefault="00380F94">
      <w:pPr>
        <w:numPr>
          <w:ilvl w:val="0"/>
          <w:numId w:val="1"/>
        </w:numPr>
        <w:spacing w:after="58"/>
        <w:ind w:right="413" w:hanging="360"/>
        <w:rPr>
          <w:lang w:val="nl-NL"/>
        </w:rPr>
      </w:pPr>
      <w:r w:rsidRPr="006046C1">
        <w:rPr>
          <w:lang w:val="nl-NL"/>
        </w:rPr>
        <w:t xml:space="preserve">In hoofdstuk 2 wordt de definitiefase beschreven. In de definitiefase staan de functionele en technische specificaties waarin te lezen is hoe de machine werkt en welke producten zijn gebruikt.  </w:t>
      </w:r>
    </w:p>
    <w:p w14:paraId="3F33F672" w14:textId="77777777" w:rsidR="000B18C2" w:rsidRPr="006046C1" w:rsidRDefault="00380F94">
      <w:pPr>
        <w:numPr>
          <w:ilvl w:val="0"/>
          <w:numId w:val="1"/>
        </w:numPr>
        <w:spacing w:after="56"/>
        <w:ind w:right="413" w:hanging="360"/>
        <w:rPr>
          <w:lang w:val="nl-NL"/>
        </w:rPr>
      </w:pPr>
      <w:r w:rsidRPr="006046C1">
        <w:rPr>
          <w:lang w:val="nl-NL"/>
        </w:rPr>
        <w:t xml:space="preserve">In hoofdstuk 3 is de ontwerpfase beschreven. Hierin is te lezen hoe er tot een technische oplossing voor de lasmachine is gekomen en zijn er de diagrammen te zien waarin te zien is hoe de machine is opgebouwd.  </w:t>
      </w:r>
    </w:p>
    <w:p w14:paraId="4782581E" w14:textId="77777777" w:rsidR="000B18C2" w:rsidRPr="006046C1" w:rsidRDefault="00380F94">
      <w:pPr>
        <w:numPr>
          <w:ilvl w:val="0"/>
          <w:numId w:val="1"/>
        </w:numPr>
        <w:spacing w:after="56"/>
        <w:ind w:right="413" w:hanging="360"/>
        <w:rPr>
          <w:lang w:val="nl-NL"/>
        </w:rPr>
      </w:pPr>
      <w:r w:rsidRPr="006046C1">
        <w:rPr>
          <w:lang w:val="nl-NL"/>
        </w:rPr>
        <w:t xml:space="preserve">In hoofdstuk 4  is informatie te lezen over de realisatiefase en het testen. In de realisatiefase staat hoe het programma is opgebouwd en is te zien hoe de gebruikersomgeving is. Er staat kort beschreven hoe de testen zijn uitgevoerd en waar de testen te vinden zijn.  </w:t>
      </w:r>
    </w:p>
    <w:p w14:paraId="6E7B5588" w14:textId="77777777" w:rsidR="000B18C2" w:rsidRPr="006046C1" w:rsidRDefault="00380F94">
      <w:pPr>
        <w:numPr>
          <w:ilvl w:val="0"/>
          <w:numId w:val="1"/>
        </w:numPr>
        <w:spacing w:after="56"/>
        <w:ind w:right="413" w:hanging="360"/>
        <w:rPr>
          <w:lang w:val="nl-NL"/>
        </w:rPr>
      </w:pPr>
      <w:r w:rsidRPr="006046C1">
        <w:rPr>
          <w:lang w:val="nl-NL"/>
        </w:rPr>
        <w:t xml:space="preserve">In hoofdstuk 5 staan het eindresultaat en de aanbevelingen. Er wordt teruggekeken naar het project en daarmee wordt er een conclusie beschreven.  </w:t>
      </w:r>
    </w:p>
    <w:p w14:paraId="0C8D2C0F" w14:textId="77777777" w:rsidR="000B18C2" w:rsidRPr="006046C1" w:rsidRDefault="00380F94">
      <w:pPr>
        <w:numPr>
          <w:ilvl w:val="0"/>
          <w:numId w:val="1"/>
        </w:numPr>
        <w:spacing w:after="189"/>
        <w:ind w:right="413" w:hanging="360"/>
        <w:rPr>
          <w:lang w:val="nl-NL"/>
        </w:rPr>
      </w:pPr>
      <w:r w:rsidRPr="006046C1">
        <w:rPr>
          <w:lang w:val="nl-NL"/>
        </w:rPr>
        <w:t xml:space="preserve">Aan het einde van het rapport bevind zich de bijlage, de bijlage bevat de gebruikershandleiding van de lasmachine. </w:t>
      </w:r>
    </w:p>
    <w:p w14:paraId="1EDFF36C" w14:textId="77777777" w:rsidR="000B18C2" w:rsidRPr="006046C1" w:rsidRDefault="00380F94">
      <w:pPr>
        <w:spacing w:after="218" w:line="259" w:lineRule="auto"/>
        <w:ind w:left="838" w:firstLine="0"/>
        <w:rPr>
          <w:lang w:val="nl-NL"/>
        </w:rPr>
      </w:pPr>
      <w:r w:rsidRPr="006046C1">
        <w:rPr>
          <w:sz w:val="22"/>
          <w:lang w:val="nl-NL"/>
        </w:rPr>
        <w:t xml:space="preserve"> </w:t>
      </w:r>
    </w:p>
    <w:p w14:paraId="108A4403" w14:textId="77777777" w:rsidR="000B18C2" w:rsidRPr="006046C1" w:rsidRDefault="00380F94">
      <w:pPr>
        <w:spacing w:after="218" w:line="259" w:lineRule="auto"/>
        <w:ind w:left="838" w:firstLine="0"/>
        <w:rPr>
          <w:lang w:val="nl-NL"/>
        </w:rPr>
      </w:pPr>
      <w:r w:rsidRPr="006046C1">
        <w:rPr>
          <w:sz w:val="22"/>
          <w:lang w:val="nl-NL"/>
        </w:rPr>
        <w:t xml:space="preserve"> </w:t>
      </w:r>
    </w:p>
    <w:p w14:paraId="235FEF66" w14:textId="77777777" w:rsidR="000B18C2" w:rsidRPr="006046C1" w:rsidRDefault="00380F94">
      <w:pPr>
        <w:spacing w:after="218" w:line="259" w:lineRule="auto"/>
        <w:ind w:left="838" w:firstLine="0"/>
        <w:rPr>
          <w:lang w:val="nl-NL"/>
        </w:rPr>
      </w:pPr>
      <w:r w:rsidRPr="006046C1">
        <w:rPr>
          <w:sz w:val="22"/>
          <w:lang w:val="nl-NL"/>
        </w:rPr>
        <w:t xml:space="preserve"> </w:t>
      </w:r>
    </w:p>
    <w:p w14:paraId="326FDA65" w14:textId="77777777" w:rsidR="000B18C2" w:rsidRPr="006046C1" w:rsidRDefault="00380F94">
      <w:pPr>
        <w:spacing w:after="218" w:line="259" w:lineRule="auto"/>
        <w:ind w:left="838" w:firstLine="0"/>
        <w:rPr>
          <w:lang w:val="nl-NL"/>
        </w:rPr>
      </w:pPr>
      <w:r w:rsidRPr="006046C1">
        <w:rPr>
          <w:sz w:val="22"/>
          <w:lang w:val="nl-NL"/>
        </w:rPr>
        <w:t xml:space="preserve"> </w:t>
      </w:r>
    </w:p>
    <w:p w14:paraId="081A3354" w14:textId="77777777" w:rsidR="000B18C2" w:rsidRPr="006046C1" w:rsidRDefault="00380F94">
      <w:pPr>
        <w:spacing w:after="218" w:line="259" w:lineRule="auto"/>
        <w:ind w:left="838" w:firstLine="0"/>
        <w:rPr>
          <w:lang w:val="nl-NL"/>
        </w:rPr>
      </w:pPr>
      <w:r w:rsidRPr="006046C1">
        <w:rPr>
          <w:sz w:val="22"/>
          <w:lang w:val="nl-NL"/>
        </w:rPr>
        <w:t xml:space="preserve"> </w:t>
      </w:r>
    </w:p>
    <w:p w14:paraId="702FE0CC" w14:textId="77777777" w:rsidR="000B18C2" w:rsidRPr="006046C1" w:rsidRDefault="00380F94">
      <w:pPr>
        <w:spacing w:after="218" w:line="259" w:lineRule="auto"/>
        <w:ind w:left="838" w:firstLine="0"/>
        <w:rPr>
          <w:lang w:val="nl-NL"/>
        </w:rPr>
      </w:pPr>
      <w:r w:rsidRPr="006046C1">
        <w:rPr>
          <w:sz w:val="22"/>
          <w:lang w:val="nl-NL"/>
        </w:rPr>
        <w:t xml:space="preserve"> </w:t>
      </w:r>
    </w:p>
    <w:p w14:paraId="77CFF6A8" w14:textId="77777777" w:rsidR="000B18C2" w:rsidRPr="006046C1" w:rsidRDefault="00380F94">
      <w:pPr>
        <w:spacing w:after="218" w:line="259" w:lineRule="auto"/>
        <w:ind w:left="838" w:firstLine="0"/>
        <w:rPr>
          <w:lang w:val="nl-NL"/>
        </w:rPr>
      </w:pPr>
      <w:r w:rsidRPr="006046C1">
        <w:rPr>
          <w:sz w:val="22"/>
          <w:lang w:val="nl-NL"/>
        </w:rPr>
        <w:t xml:space="preserve"> </w:t>
      </w:r>
    </w:p>
    <w:p w14:paraId="00367150" w14:textId="77777777" w:rsidR="000B18C2" w:rsidRPr="006046C1" w:rsidRDefault="00380F94">
      <w:pPr>
        <w:spacing w:after="218" w:line="259" w:lineRule="auto"/>
        <w:ind w:left="838" w:firstLine="0"/>
        <w:rPr>
          <w:lang w:val="nl-NL"/>
        </w:rPr>
      </w:pPr>
      <w:r w:rsidRPr="006046C1">
        <w:rPr>
          <w:sz w:val="22"/>
          <w:lang w:val="nl-NL"/>
        </w:rPr>
        <w:t xml:space="preserve"> </w:t>
      </w:r>
    </w:p>
    <w:p w14:paraId="43A5BB4A" w14:textId="77777777" w:rsidR="000B18C2" w:rsidRPr="006046C1" w:rsidRDefault="00380F94">
      <w:pPr>
        <w:spacing w:after="218" w:line="259" w:lineRule="auto"/>
        <w:ind w:left="838" w:firstLine="0"/>
        <w:rPr>
          <w:lang w:val="nl-NL"/>
        </w:rPr>
      </w:pPr>
      <w:r w:rsidRPr="006046C1">
        <w:rPr>
          <w:sz w:val="22"/>
          <w:lang w:val="nl-NL"/>
        </w:rPr>
        <w:t xml:space="preserve"> </w:t>
      </w:r>
    </w:p>
    <w:p w14:paraId="480EECB0" w14:textId="77777777" w:rsidR="000B18C2" w:rsidRPr="006046C1" w:rsidRDefault="00380F94">
      <w:pPr>
        <w:spacing w:after="0" w:line="259" w:lineRule="auto"/>
        <w:ind w:left="838" w:firstLine="0"/>
        <w:rPr>
          <w:lang w:val="nl-NL"/>
        </w:rPr>
      </w:pPr>
      <w:r w:rsidRPr="006046C1">
        <w:rPr>
          <w:sz w:val="22"/>
          <w:lang w:val="nl-NL"/>
        </w:rPr>
        <w:lastRenderedPageBreak/>
        <w:t xml:space="preserve"> </w:t>
      </w:r>
    </w:p>
    <w:p w14:paraId="7F9AE5E3" w14:textId="77777777" w:rsidR="000B18C2" w:rsidRDefault="00380F94">
      <w:pPr>
        <w:pStyle w:val="Kop1"/>
        <w:ind w:left="1183" w:hanging="360"/>
        <w:rPr>
          <w:ins w:id="42" w:author="Jos" w:date="2020-05-01T15:19:00Z"/>
        </w:rPr>
      </w:pPr>
      <w:bookmarkStart w:id="43" w:name="_Toc532822728"/>
      <w:proofErr w:type="spellStart"/>
      <w:r>
        <w:t>Definitiefase</w:t>
      </w:r>
      <w:bookmarkEnd w:id="43"/>
      <w:proofErr w:type="spellEnd"/>
      <w:r>
        <w:t xml:space="preserve"> </w:t>
      </w:r>
    </w:p>
    <w:p w14:paraId="3A68C42D" w14:textId="77777777" w:rsidR="008A7E52" w:rsidRPr="00E13362" w:rsidRDefault="008A7E52" w:rsidP="00C106C7"/>
    <w:p w14:paraId="74724061" w14:textId="54E14A38" w:rsidR="000B18C2" w:rsidRPr="00C106C7" w:rsidRDefault="00380F94">
      <w:pPr>
        <w:spacing w:after="264"/>
        <w:ind w:left="1193" w:right="413"/>
        <w:rPr>
          <w:lang w:val="nl-NL"/>
        </w:rPr>
      </w:pPr>
      <w:r w:rsidRPr="006046C1">
        <w:rPr>
          <w:lang w:val="nl-NL"/>
        </w:rPr>
        <w:t xml:space="preserve">De lasmachine bestaat uit verschillende onderdelen en voert </w:t>
      </w:r>
      <w:commentRangeStart w:id="44"/>
      <w:r w:rsidRPr="006046C1">
        <w:rPr>
          <w:lang w:val="nl-NL"/>
        </w:rPr>
        <w:t>allerlei</w:t>
      </w:r>
      <w:commentRangeEnd w:id="44"/>
      <w:r w:rsidR="003A5A22">
        <w:rPr>
          <w:rStyle w:val="Verwijzingopmerking"/>
        </w:rPr>
        <w:commentReference w:id="44"/>
      </w:r>
      <w:r w:rsidRPr="006046C1">
        <w:rPr>
          <w:lang w:val="nl-NL"/>
        </w:rPr>
        <w:t xml:space="preserve"> handelingen uit. </w:t>
      </w:r>
    </w:p>
    <w:p w14:paraId="5E1CC073" w14:textId="77777777" w:rsidR="000B18C2" w:rsidRDefault="00380F94">
      <w:pPr>
        <w:pStyle w:val="Kop2"/>
        <w:ind w:left="1574" w:hanging="391"/>
      </w:pPr>
      <w:bookmarkStart w:id="45" w:name="_Toc532822729"/>
      <w:proofErr w:type="spellStart"/>
      <w:r>
        <w:t>Achtergrond</w:t>
      </w:r>
      <w:proofErr w:type="spellEnd"/>
      <w:r>
        <w:t xml:space="preserve"> project</w:t>
      </w:r>
      <w:bookmarkEnd w:id="45"/>
      <w:r>
        <w:t xml:space="preserve"> </w:t>
      </w:r>
    </w:p>
    <w:p w14:paraId="100FD552" w14:textId="77777777" w:rsidR="003A5A22" w:rsidRDefault="00380F94">
      <w:pPr>
        <w:spacing w:after="143"/>
        <w:ind w:left="1193" w:right="413"/>
        <w:rPr>
          <w:ins w:id="46" w:author="Jos" w:date="2020-05-01T14:36:00Z"/>
          <w:lang w:val="nl-NL"/>
        </w:rPr>
      </w:pPr>
      <w:r w:rsidRPr="006046C1">
        <w:rPr>
          <w:lang w:val="nl-NL"/>
        </w:rPr>
        <w:t xml:space="preserve">De lasmachine wordt gebruikt voor het aan elkaar lassen van een metalen gaas aan een metalen frame.  Hierdoor ontstaat een hekwerk. De delen worden door een operator in de machine gelegd, door een lasrobot aan elkaar gelast en door een handlingrobot uit de machine gehaald. Alleen de het frame van 200 x 200 cm en het gaas van 200 x 200 cm kunnen met de machine worden gelast. De robots zijn niet toegankelijk door een omkasting. In de omkasting zit een deur. Bij de operatorpositie aan de voorkant zit een bedieningspaneel met een noodstop, startknop, stopknop en een resetknop. De veiligheid is in dit project via de code geprogrammeerd om meldingen te ontvangen als er een onveilige situatie is ontstaan. Als de hardware van de machine ontwikkeld wordt zal de machine via veiligheidsrelais(speciale schakelingen voor een veiligheidscircuit in een machine) de veiligheid moeten regelen. </w:t>
      </w:r>
    </w:p>
    <w:p w14:paraId="4A776096" w14:textId="77777777" w:rsidR="000B18C2" w:rsidRPr="006046C1" w:rsidRDefault="00380F94">
      <w:pPr>
        <w:spacing w:after="143"/>
        <w:ind w:left="1193" w:right="413"/>
        <w:rPr>
          <w:lang w:val="nl-NL"/>
        </w:rPr>
      </w:pPr>
      <w:r w:rsidRPr="006046C1">
        <w:rPr>
          <w:lang w:val="nl-NL"/>
        </w:rPr>
        <w:t xml:space="preserve">Figuur 1 is een afbeelding van de machine. De linker robot is de lasrobot en de rechter robot de handlingrobot.  </w:t>
      </w:r>
    </w:p>
    <w:p w14:paraId="60C1445D" w14:textId="51D782D2" w:rsidR="000B18C2" w:rsidRPr="006046C1" w:rsidRDefault="00380F94" w:rsidP="001D203F">
      <w:pPr>
        <w:spacing w:after="166" w:line="259" w:lineRule="auto"/>
        <w:ind w:left="709" w:firstLine="0"/>
        <w:jc w:val="center"/>
        <w:rPr>
          <w:lang w:val="nl-NL"/>
        </w:rPr>
      </w:pPr>
      <w:r>
        <w:rPr>
          <w:noProof/>
          <w:lang w:val="nl-NL" w:eastAsia="nl-NL"/>
        </w:rPr>
        <w:drawing>
          <wp:inline distT="0" distB="0" distL="0" distR="0" wp14:anchorId="3912CDF8" wp14:editId="5F9DC00E">
            <wp:extent cx="5322548" cy="322326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2"/>
                    <a:stretch>
                      <a:fillRect/>
                    </a:stretch>
                  </pic:blipFill>
                  <pic:spPr>
                    <a:xfrm>
                      <a:off x="0" y="0"/>
                      <a:ext cx="5371090" cy="3252656"/>
                    </a:xfrm>
                    <a:prstGeom prst="rect">
                      <a:avLst/>
                    </a:prstGeom>
                  </pic:spPr>
                </pic:pic>
              </a:graphicData>
            </a:graphic>
          </wp:inline>
        </w:drawing>
      </w:r>
    </w:p>
    <w:p w14:paraId="716896DF" w14:textId="615188DB" w:rsidR="000B18C2" w:rsidRPr="006046C1" w:rsidRDefault="00380F94" w:rsidP="00A13571">
      <w:pPr>
        <w:spacing w:after="173" w:line="265" w:lineRule="auto"/>
        <w:ind w:left="1193"/>
        <w:jc w:val="center"/>
        <w:rPr>
          <w:lang w:val="nl-NL"/>
        </w:rPr>
      </w:pPr>
      <w:r w:rsidRPr="006046C1">
        <w:rPr>
          <w:i/>
          <w:sz w:val="18"/>
          <w:lang w:val="nl-NL"/>
        </w:rPr>
        <w:t>Figuur 1 De lasmachine met links de lasrobot en rechts de handlingrobot</w:t>
      </w:r>
    </w:p>
    <w:p w14:paraId="5470E937" w14:textId="77777777" w:rsidR="000B18C2" w:rsidRPr="006046C1" w:rsidRDefault="00380F94">
      <w:pPr>
        <w:spacing w:after="221" w:line="259" w:lineRule="auto"/>
        <w:ind w:left="1546" w:firstLine="0"/>
        <w:rPr>
          <w:lang w:val="nl-NL"/>
        </w:rPr>
      </w:pPr>
      <w:r w:rsidRPr="006046C1">
        <w:rPr>
          <w:lang w:val="nl-NL"/>
        </w:rPr>
        <w:t xml:space="preserve"> </w:t>
      </w:r>
    </w:p>
    <w:p w14:paraId="0AAFB4BB" w14:textId="77777777" w:rsidR="000B18C2" w:rsidRPr="006046C1" w:rsidRDefault="00380F94">
      <w:pPr>
        <w:spacing w:after="221" w:line="259" w:lineRule="auto"/>
        <w:ind w:left="1546" w:firstLine="0"/>
        <w:rPr>
          <w:lang w:val="nl-NL"/>
        </w:rPr>
      </w:pPr>
      <w:r w:rsidRPr="006046C1">
        <w:rPr>
          <w:lang w:val="nl-NL"/>
        </w:rPr>
        <w:t xml:space="preserve"> </w:t>
      </w:r>
    </w:p>
    <w:p w14:paraId="11B523EE" w14:textId="77777777" w:rsidR="000B18C2" w:rsidRPr="006046C1" w:rsidRDefault="00380F94">
      <w:pPr>
        <w:spacing w:after="0" w:line="259" w:lineRule="auto"/>
        <w:ind w:left="838" w:firstLine="0"/>
        <w:rPr>
          <w:lang w:val="nl-NL"/>
        </w:rPr>
      </w:pPr>
      <w:r w:rsidRPr="006046C1">
        <w:rPr>
          <w:lang w:val="nl-NL"/>
        </w:rPr>
        <w:t xml:space="preserve"> </w:t>
      </w:r>
    </w:p>
    <w:p w14:paraId="6D302B90" w14:textId="77777777" w:rsidR="000B18C2" w:rsidRDefault="00380F94">
      <w:pPr>
        <w:pStyle w:val="Kop2"/>
        <w:ind w:left="1574" w:hanging="391"/>
      </w:pPr>
      <w:bookmarkStart w:id="47" w:name="_Toc532822730"/>
      <w:proofErr w:type="spellStart"/>
      <w:r>
        <w:lastRenderedPageBreak/>
        <w:t>Functionele</w:t>
      </w:r>
      <w:proofErr w:type="spellEnd"/>
      <w:r>
        <w:t xml:space="preserve"> </w:t>
      </w:r>
      <w:proofErr w:type="spellStart"/>
      <w:r>
        <w:t>specificatie</w:t>
      </w:r>
      <w:bookmarkEnd w:id="47"/>
      <w:proofErr w:type="spellEnd"/>
      <w:r>
        <w:t xml:space="preserve"> </w:t>
      </w:r>
    </w:p>
    <w:p w14:paraId="6C0425CD" w14:textId="77777777" w:rsidR="000B18C2" w:rsidRDefault="00380F94">
      <w:pPr>
        <w:spacing w:after="245"/>
        <w:ind w:left="1556" w:right="413"/>
      </w:pPr>
      <w:commentRangeStart w:id="48"/>
      <w:r w:rsidRPr="006046C1">
        <w:rPr>
          <w:lang w:val="nl-NL"/>
        </w:rPr>
        <w:t xml:space="preserve">De machine behoort aan allerlei specificaties te voldoen. Denk hierbij aan het opstarten, stoppen en uitschakelen . </w:t>
      </w:r>
      <w:proofErr w:type="spellStart"/>
      <w:r>
        <w:t>Alle</w:t>
      </w:r>
      <w:proofErr w:type="spellEnd"/>
      <w:r>
        <w:t xml:space="preserve"> </w:t>
      </w:r>
      <w:proofErr w:type="spellStart"/>
      <w:r>
        <w:t>specificaties</w:t>
      </w:r>
      <w:proofErr w:type="spellEnd"/>
      <w:r>
        <w:t xml:space="preserve"> van de </w:t>
      </w:r>
      <w:proofErr w:type="spellStart"/>
      <w:r>
        <w:t>lasmachine</w:t>
      </w:r>
      <w:proofErr w:type="spellEnd"/>
      <w:r>
        <w:t xml:space="preserve"> </w:t>
      </w:r>
      <w:proofErr w:type="spellStart"/>
      <w:r>
        <w:t>zijn</w:t>
      </w:r>
      <w:proofErr w:type="spellEnd"/>
      <w:r>
        <w:t xml:space="preserve"> </w:t>
      </w:r>
      <w:proofErr w:type="spellStart"/>
      <w:r>
        <w:t>hieronder</w:t>
      </w:r>
      <w:proofErr w:type="spellEnd"/>
      <w:r>
        <w:t xml:space="preserve"> </w:t>
      </w:r>
      <w:proofErr w:type="spellStart"/>
      <w:r>
        <w:t>te</w:t>
      </w:r>
      <w:proofErr w:type="spellEnd"/>
      <w:r>
        <w:t xml:space="preserve"> </w:t>
      </w:r>
      <w:proofErr w:type="spellStart"/>
      <w:r>
        <w:t>lezen</w:t>
      </w:r>
      <w:proofErr w:type="spellEnd"/>
      <w:r>
        <w:t xml:space="preserve">. </w:t>
      </w:r>
      <w:commentRangeEnd w:id="48"/>
      <w:r w:rsidR="00F1704B">
        <w:rPr>
          <w:rStyle w:val="Verwijzingopmerking"/>
        </w:rPr>
        <w:commentReference w:id="48"/>
      </w:r>
    </w:p>
    <w:p w14:paraId="762B184A" w14:textId="42CD9EDF" w:rsidR="000B18C2" w:rsidRPr="006046C1" w:rsidRDefault="00380F94">
      <w:pPr>
        <w:numPr>
          <w:ilvl w:val="0"/>
          <w:numId w:val="2"/>
        </w:numPr>
        <w:spacing w:after="47"/>
        <w:ind w:right="413" w:hanging="360"/>
        <w:rPr>
          <w:lang w:val="nl-NL"/>
        </w:rPr>
      </w:pPr>
      <w:r w:rsidRPr="006046C1">
        <w:rPr>
          <w:lang w:val="nl-NL"/>
        </w:rPr>
        <w:t>De lasrobot</w:t>
      </w:r>
      <w:ins w:id="49" w:author="Jos" w:date="2020-05-01T14:39:00Z">
        <w:r w:rsidR="009351FD">
          <w:rPr>
            <w:lang w:val="nl-NL"/>
          </w:rPr>
          <w:t xml:space="preserve"> moet </w:t>
        </w:r>
      </w:ins>
      <w:del w:id="50" w:author="Jos" w:date="2020-05-01T14:39:00Z">
        <w:r w:rsidRPr="006046C1" w:rsidDel="009351FD">
          <w:rPr>
            <w:lang w:val="nl-NL"/>
          </w:rPr>
          <w:delText xml:space="preserve"> gaat</w:delText>
        </w:r>
      </w:del>
      <w:r w:rsidRPr="006046C1">
        <w:rPr>
          <w:lang w:val="nl-NL"/>
        </w:rPr>
        <w:t xml:space="preserve"> 2 delen aan elkaar </w:t>
      </w:r>
      <w:ins w:id="51" w:author="Jos" w:date="2020-05-01T14:40:00Z">
        <w:r w:rsidR="009351FD">
          <w:rPr>
            <w:lang w:val="nl-NL"/>
          </w:rPr>
          <w:t xml:space="preserve">kunnen </w:t>
        </w:r>
      </w:ins>
      <w:r w:rsidRPr="006046C1">
        <w:rPr>
          <w:lang w:val="nl-NL"/>
        </w:rPr>
        <w:t xml:space="preserve">lassen zodat een hekwerk ontstaat. </w:t>
      </w:r>
    </w:p>
    <w:p w14:paraId="6E4FC198" w14:textId="77777777" w:rsidR="000B18C2" w:rsidRDefault="00380F94">
      <w:pPr>
        <w:numPr>
          <w:ilvl w:val="0"/>
          <w:numId w:val="2"/>
        </w:numPr>
        <w:spacing w:after="50"/>
        <w:ind w:right="413" w:hanging="360"/>
      </w:pPr>
      <w:commentRangeStart w:id="52"/>
      <w:proofErr w:type="spellStart"/>
      <w:r>
        <w:t>Simpele</w:t>
      </w:r>
      <w:proofErr w:type="spellEnd"/>
      <w:r>
        <w:t xml:space="preserve"> </w:t>
      </w:r>
      <w:proofErr w:type="spellStart"/>
      <w:r>
        <w:t>en</w:t>
      </w:r>
      <w:proofErr w:type="spellEnd"/>
      <w:r>
        <w:t xml:space="preserve"> </w:t>
      </w:r>
      <w:proofErr w:type="spellStart"/>
      <w:r>
        <w:t>begrijpelijke</w:t>
      </w:r>
      <w:proofErr w:type="spellEnd"/>
      <w:r>
        <w:t xml:space="preserve"> user interface </w:t>
      </w:r>
      <w:commentRangeEnd w:id="52"/>
      <w:r w:rsidR="00DF2527">
        <w:rPr>
          <w:rStyle w:val="Verwijzingopmerking"/>
        </w:rPr>
        <w:commentReference w:id="52"/>
      </w:r>
    </w:p>
    <w:p w14:paraId="04C2E806" w14:textId="77777777" w:rsidR="000B18C2" w:rsidRPr="006046C1" w:rsidRDefault="00380F94">
      <w:pPr>
        <w:numPr>
          <w:ilvl w:val="0"/>
          <w:numId w:val="2"/>
        </w:numPr>
        <w:spacing w:after="47"/>
        <w:ind w:right="413" w:hanging="360"/>
        <w:rPr>
          <w:lang w:val="nl-NL"/>
        </w:rPr>
      </w:pPr>
      <w:r w:rsidRPr="006046C1">
        <w:rPr>
          <w:lang w:val="nl-NL"/>
        </w:rPr>
        <w:t xml:space="preserve">De machine heeft een opstartcyclus waarbij de machine geïnitialiseerd wordt. </w:t>
      </w:r>
    </w:p>
    <w:p w14:paraId="444BCEC6" w14:textId="77777777" w:rsidR="000B18C2" w:rsidRPr="006046C1" w:rsidRDefault="00380F94">
      <w:pPr>
        <w:numPr>
          <w:ilvl w:val="0"/>
          <w:numId w:val="2"/>
        </w:numPr>
        <w:spacing w:after="46"/>
        <w:ind w:right="413" w:hanging="360"/>
        <w:rPr>
          <w:lang w:val="nl-NL"/>
        </w:rPr>
      </w:pPr>
      <w:r w:rsidRPr="006046C1">
        <w:rPr>
          <w:lang w:val="nl-NL"/>
        </w:rPr>
        <w:t xml:space="preserve">Voor de veiligheid moet de deur dicht, met de deur open kan de machine het proces niet starten. </w:t>
      </w:r>
    </w:p>
    <w:p w14:paraId="2B485C4B" w14:textId="631DAC29" w:rsidR="000B18C2" w:rsidRPr="006046C1" w:rsidRDefault="00380F94">
      <w:pPr>
        <w:numPr>
          <w:ilvl w:val="0"/>
          <w:numId w:val="2"/>
        </w:numPr>
        <w:spacing w:after="46"/>
        <w:ind w:right="413" w:hanging="360"/>
        <w:rPr>
          <w:lang w:val="nl-NL"/>
        </w:rPr>
      </w:pPr>
      <w:r w:rsidRPr="006046C1">
        <w:rPr>
          <w:lang w:val="nl-NL"/>
        </w:rPr>
        <w:t xml:space="preserve">De noodstop </w:t>
      </w:r>
      <w:r w:rsidR="00600B17">
        <w:rPr>
          <w:lang w:val="nl-NL"/>
        </w:rPr>
        <w:t xml:space="preserve">moet ervoor zorgen </w:t>
      </w:r>
      <w:r w:rsidRPr="006046C1">
        <w:rPr>
          <w:lang w:val="nl-NL"/>
        </w:rPr>
        <w:t xml:space="preserve">dat de machine ten allen tijde kan stoppen in een onveilige situatie, hiermee </w:t>
      </w:r>
      <w:r w:rsidR="00600B17">
        <w:rPr>
          <w:lang w:val="nl-NL"/>
        </w:rPr>
        <w:t>moeten ook de robots stoppen</w:t>
      </w:r>
      <w:r w:rsidRPr="006046C1">
        <w:rPr>
          <w:lang w:val="nl-NL"/>
        </w:rPr>
        <w:t xml:space="preserve">. </w:t>
      </w:r>
    </w:p>
    <w:p w14:paraId="12098556" w14:textId="77777777" w:rsidR="000B18C2" w:rsidRPr="006046C1" w:rsidRDefault="00380F94">
      <w:pPr>
        <w:numPr>
          <w:ilvl w:val="0"/>
          <w:numId w:val="2"/>
        </w:numPr>
        <w:spacing w:after="44"/>
        <w:ind w:right="413" w:hanging="360"/>
        <w:rPr>
          <w:lang w:val="nl-NL"/>
        </w:rPr>
      </w:pPr>
      <w:r w:rsidRPr="006046C1">
        <w:rPr>
          <w:lang w:val="nl-NL"/>
        </w:rPr>
        <w:t xml:space="preserve">Na een noodstop dienen de producten uitgenomen en de resetknop ingedrukt worden. De producten zijn niet meer te gebruiken omdat de las is onderbroken </w:t>
      </w:r>
    </w:p>
    <w:p w14:paraId="124CF0CA" w14:textId="77777777" w:rsidR="000B18C2" w:rsidRPr="006046C1" w:rsidRDefault="00380F94">
      <w:pPr>
        <w:numPr>
          <w:ilvl w:val="0"/>
          <w:numId w:val="2"/>
        </w:numPr>
        <w:spacing w:after="46"/>
        <w:ind w:right="413" w:hanging="360"/>
        <w:rPr>
          <w:lang w:val="nl-NL"/>
        </w:rPr>
      </w:pPr>
      <w:r w:rsidRPr="006046C1">
        <w:rPr>
          <w:lang w:val="nl-NL"/>
        </w:rPr>
        <w:t xml:space="preserve">De deur en noodstop zijn onderdeel van de veiligheid, na het onderbreken ervan moet de machine gereset worden. De software luistert hier alleen naar, de hardware voert de veiligheid uit doormiddel van volgens de machinerichtlijnen specificaties. </w:t>
      </w:r>
    </w:p>
    <w:p w14:paraId="2CBE1FDE" w14:textId="77777777" w:rsidR="000B18C2" w:rsidRPr="006046C1" w:rsidRDefault="00380F94">
      <w:pPr>
        <w:numPr>
          <w:ilvl w:val="0"/>
          <w:numId w:val="2"/>
        </w:numPr>
        <w:spacing w:after="44"/>
        <w:ind w:right="413" w:hanging="360"/>
        <w:rPr>
          <w:lang w:val="nl-NL"/>
        </w:rPr>
      </w:pPr>
      <w:commentRangeStart w:id="53"/>
      <w:r w:rsidRPr="006046C1">
        <w:rPr>
          <w:lang w:val="nl-NL"/>
        </w:rPr>
        <w:t xml:space="preserve">Als de delen ingelegd zijn is het nodig dat de startknop ingedrukt wordt om het proces te starten. </w:t>
      </w:r>
      <w:commentRangeEnd w:id="53"/>
      <w:r w:rsidR="00C106C7">
        <w:rPr>
          <w:rStyle w:val="Verwijzingopmerking"/>
        </w:rPr>
        <w:commentReference w:id="53"/>
      </w:r>
    </w:p>
    <w:p w14:paraId="14D9611E" w14:textId="553F47AC" w:rsidR="000B18C2" w:rsidRPr="006046C1" w:rsidRDefault="00380F94">
      <w:pPr>
        <w:numPr>
          <w:ilvl w:val="0"/>
          <w:numId w:val="2"/>
        </w:numPr>
        <w:spacing w:after="43"/>
        <w:ind w:right="413" w:hanging="360"/>
        <w:rPr>
          <w:lang w:val="nl-NL"/>
        </w:rPr>
      </w:pPr>
      <w:r w:rsidRPr="006046C1">
        <w:rPr>
          <w:lang w:val="nl-NL"/>
        </w:rPr>
        <w:t xml:space="preserve">Als er na het </w:t>
      </w:r>
      <w:r w:rsidR="00F068C8">
        <w:rPr>
          <w:lang w:val="nl-NL"/>
        </w:rPr>
        <w:t xml:space="preserve">lassen op de startknop gedrukt wordt, moet </w:t>
      </w:r>
      <w:r w:rsidRPr="006046C1">
        <w:rPr>
          <w:lang w:val="nl-NL"/>
        </w:rPr>
        <w:t>de handlingrobot het eindproduct uit de machine</w:t>
      </w:r>
      <w:r w:rsidR="00F068C8">
        <w:rPr>
          <w:lang w:val="nl-NL"/>
        </w:rPr>
        <w:t xml:space="preserve"> nemen</w:t>
      </w:r>
      <w:r w:rsidRPr="006046C1">
        <w:rPr>
          <w:lang w:val="nl-NL"/>
        </w:rPr>
        <w:t xml:space="preserve">. </w:t>
      </w:r>
    </w:p>
    <w:p w14:paraId="726F6ABA" w14:textId="77777777" w:rsidR="000B18C2" w:rsidRPr="006046C1" w:rsidRDefault="00380F94">
      <w:pPr>
        <w:numPr>
          <w:ilvl w:val="0"/>
          <w:numId w:val="2"/>
        </w:numPr>
        <w:spacing w:after="267"/>
        <w:ind w:right="413" w:hanging="360"/>
        <w:rPr>
          <w:lang w:val="nl-NL"/>
        </w:rPr>
      </w:pPr>
      <w:r w:rsidRPr="006046C1">
        <w:rPr>
          <w:lang w:val="nl-NL"/>
        </w:rPr>
        <w:t xml:space="preserve">De machine heeft een afsluitcyclus waarbij de machine apparatuur </w:t>
      </w:r>
      <w:proofErr w:type="spellStart"/>
      <w:r w:rsidRPr="006046C1">
        <w:rPr>
          <w:lang w:val="nl-NL"/>
        </w:rPr>
        <w:t>deinitialiseerd</w:t>
      </w:r>
      <w:proofErr w:type="spellEnd"/>
      <w:r w:rsidRPr="006046C1">
        <w:rPr>
          <w:lang w:val="nl-NL"/>
        </w:rPr>
        <w:t xml:space="preserve"> voordat de hele machine daadwerkelijk uitgaat.  </w:t>
      </w:r>
    </w:p>
    <w:p w14:paraId="375E4F91" w14:textId="77777777" w:rsidR="000B18C2" w:rsidRDefault="00380F94">
      <w:pPr>
        <w:pStyle w:val="Kop2"/>
        <w:ind w:left="1574" w:hanging="391"/>
      </w:pPr>
      <w:bookmarkStart w:id="54" w:name="_Toc532822731"/>
      <w:proofErr w:type="spellStart"/>
      <w:r>
        <w:t>Technische</w:t>
      </w:r>
      <w:proofErr w:type="spellEnd"/>
      <w:r>
        <w:t xml:space="preserve"> </w:t>
      </w:r>
      <w:proofErr w:type="spellStart"/>
      <w:r>
        <w:t>specificatie</w:t>
      </w:r>
      <w:bookmarkEnd w:id="54"/>
      <w:proofErr w:type="spellEnd"/>
      <w:r>
        <w:t xml:space="preserve"> </w:t>
      </w:r>
    </w:p>
    <w:p w14:paraId="381F3A07" w14:textId="4073A458" w:rsidR="000B18C2" w:rsidRPr="006046C1" w:rsidRDefault="00380F94">
      <w:pPr>
        <w:spacing w:after="242"/>
        <w:ind w:left="1556" w:right="413"/>
        <w:rPr>
          <w:lang w:val="nl-NL"/>
        </w:rPr>
      </w:pPr>
      <w:r w:rsidRPr="006046C1">
        <w:rPr>
          <w:lang w:val="nl-NL"/>
        </w:rPr>
        <w:t>De lasmachine bestaat uit allerlei onderdelen en is met versc</w:t>
      </w:r>
      <w:r w:rsidR="00600B17">
        <w:rPr>
          <w:lang w:val="nl-NL"/>
        </w:rPr>
        <w:t>hillende programma’s ontwikkeld</w:t>
      </w:r>
      <w:r w:rsidRPr="006046C1">
        <w:rPr>
          <w:lang w:val="nl-NL"/>
        </w:rPr>
        <w:t xml:space="preserve">. De volgende programma’s en merken zijn voor de lasmachine gebruikt. </w:t>
      </w:r>
    </w:p>
    <w:p w14:paraId="2101FBE8" w14:textId="77777777" w:rsidR="000B18C2" w:rsidRDefault="00380F94">
      <w:pPr>
        <w:numPr>
          <w:ilvl w:val="0"/>
          <w:numId w:val="3"/>
        </w:numPr>
        <w:ind w:right="413" w:hanging="360"/>
      </w:pPr>
      <w:commentRangeStart w:id="55"/>
      <w:proofErr w:type="spellStart"/>
      <w:r>
        <w:t>Programmeertaal</w:t>
      </w:r>
      <w:proofErr w:type="spellEnd"/>
      <w:r>
        <w:t xml:space="preserve">: C </w:t>
      </w:r>
    </w:p>
    <w:p w14:paraId="6429B331" w14:textId="2D7BC406" w:rsidR="000B18C2" w:rsidRDefault="0023096B">
      <w:pPr>
        <w:numPr>
          <w:ilvl w:val="0"/>
          <w:numId w:val="3"/>
        </w:numPr>
        <w:ind w:right="413" w:hanging="360"/>
      </w:pPr>
      <w:proofErr w:type="spellStart"/>
      <w:r>
        <w:t>Programmeersoftware</w:t>
      </w:r>
      <w:proofErr w:type="spellEnd"/>
      <w:r>
        <w:t>: Qt</w:t>
      </w:r>
      <w:r w:rsidR="00380F94">
        <w:t xml:space="preserve">Creator </w:t>
      </w:r>
    </w:p>
    <w:p w14:paraId="2ECC5CAF" w14:textId="77777777" w:rsidR="000B18C2" w:rsidRDefault="00380F94">
      <w:pPr>
        <w:numPr>
          <w:ilvl w:val="0"/>
          <w:numId w:val="3"/>
        </w:numPr>
        <w:ind w:right="413" w:hanging="360"/>
      </w:pPr>
      <w:r>
        <w:t xml:space="preserve">UML </w:t>
      </w:r>
      <w:proofErr w:type="spellStart"/>
      <w:r>
        <w:t>diagrammen</w:t>
      </w:r>
      <w:proofErr w:type="spellEnd"/>
      <w:r>
        <w:t xml:space="preserve"> editor: </w:t>
      </w:r>
      <w:proofErr w:type="spellStart"/>
      <w:r>
        <w:t>PlantUML</w:t>
      </w:r>
      <w:proofErr w:type="spellEnd"/>
      <w:r>
        <w:t xml:space="preserve"> </w:t>
      </w:r>
    </w:p>
    <w:p w14:paraId="710C5F0B" w14:textId="77777777" w:rsidR="000B18C2" w:rsidRDefault="00380F94">
      <w:pPr>
        <w:numPr>
          <w:ilvl w:val="0"/>
          <w:numId w:val="3"/>
        </w:numPr>
        <w:ind w:right="413" w:hanging="360"/>
      </w:pPr>
      <w:proofErr w:type="spellStart"/>
      <w:r>
        <w:t>Robotmerk</w:t>
      </w:r>
      <w:proofErr w:type="spellEnd"/>
      <w:r>
        <w:t xml:space="preserve">: ABB </w:t>
      </w:r>
    </w:p>
    <w:p w14:paraId="02A70F0D" w14:textId="77777777" w:rsidR="000B18C2" w:rsidRDefault="00380F94">
      <w:pPr>
        <w:numPr>
          <w:ilvl w:val="0"/>
          <w:numId w:val="3"/>
        </w:numPr>
        <w:ind w:right="413" w:hanging="360"/>
      </w:pPr>
      <w:proofErr w:type="spellStart"/>
      <w:r>
        <w:t>Deurschakelaar</w:t>
      </w:r>
      <w:proofErr w:type="spellEnd"/>
      <w:r>
        <w:t xml:space="preserve">: </w:t>
      </w:r>
      <w:proofErr w:type="spellStart"/>
      <w:r>
        <w:t>Euchner</w:t>
      </w:r>
      <w:proofErr w:type="spellEnd"/>
      <w:r>
        <w:t xml:space="preserve"> </w:t>
      </w:r>
    </w:p>
    <w:p w14:paraId="5DF9287B" w14:textId="77777777" w:rsidR="000B18C2" w:rsidRDefault="00380F94">
      <w:pPr>
        <w:numPr>
          <w:ilvl w:val="0"/>
          <w:numId w:val="3"/>
        </w:numPr>
        <w:ind w:right="413" w:hanging="360"/>
      </w:pPr>
      <w:proofErr w:type="spellStart"/>
      <w:r>
        <w:t>Randapparatuur</w:t>
      </w:r>
      <w:proofErr w:type="spellEnd"/>
      <w:r>
        <w:t xml:space="preserve">: Siemens </w:t>
      </w:r>
      <w:commentRangeEnd w:id="55"/>
      <w:r w:rsidR="00600B17">
        <w:rPr>
          <w:rStyle w:val="Verwijzingopmerking"/>
        </w:rPr>
        <w:commentReference w:id="55"/>
      </w:r>
    </w:p>
    <w:p w14:paraId="3A92F0D2" w14:textId="77777777" w:rsidR="000B18C2" w:rsidRDefault="00380F94">
      <w:pPr>
        <w:spacing w:after="0" w:line="259" w:lineRule="auto"/>
        <w:ind w:left="838" w:firstLine="0"/>
      </w:pPr>
      <w:r>
        <w:t xml:space="preserve"> </w:t>
      </w:r>
    </w:p>
    <w:p w14:paraId="322D759E" w14:textId="77777777" w:rsidR="000B18C2" w:rsidRDefault="00380F94">
      <w:pPr>
        <w:spacing w:after="0" w:line="259" w:lineRule="auto"/>
        <w:ind w:left="838" w:firstLine="0"/>
      </w:pPr>
      <w:r>
        <w:t xml:space="preserve"> </w:t>
      </w:r>
    </w:p>
    <w:p w14:paraId="1505F343" w14:textId="77777777" w:rsidR="000B18C2" w:rsidRDefault="00380F94">
      <w:pPr>
        <w:spacing w:after="0" w:line="259" w:lineRule="auto"/>
        <w:ind w:left="838" w:firstLine="0"/>
      </w:pPr>
      <w:r>
        <w:t xml:space="preserve"> </w:t>
      </w:r>
    </w:p>
    <w:p w14:paraId="2052020C" w14:textId="77777777" w:rsidR="000B18C2" w:rsidRDefault="00380F94">
      <w:pPr>
        <w:spacing w:after="0" w:line="259" w:lineRule="auto"/>
        <w:ind w:left="838" w:firstLine="0"/>
      </w:pPr>
      <w:r>
        <w:t xml:space="preserve"> </w:t>
      </w:r>
    </w:p>
    <w:p w14:paraId="05253C63" w14:textId="77777777" w:rsidR="000B18C2" w:rsidRDefault="00380F94">
      <w:pPr>
        <w:spacing w:after="0" w:line="259" w:lineRule="auto"/>
        <w:ind w:left="838" w:firstLine="0"/>
      </w:pPr>
      <w:r>
        <w:t xml:space="preserve"> </w:t>
      </w:r>
    </w:p>
    <w:p w14:paraId="008A5405" w14:textId="77777777" w:rsidR="000B18C2" w:rsidRDefault="00380F94">
      <w:pPr>
        <w:spacing w:after="0" w:line="259" w:lineRule="auto"/>
        <w:ind w:left="838" w:firstLine="0"/>
      </w:pPr>
      <w:r>
        <w:t xml:space="preserve"> </w:t>
      </w:r>
    </w:p>
    <w:p w14:paraId="55C6042E" w14:textId="77777777" w:rsidR="000B18C2" w:rsidRDefault="00380F94">
      <w:pPr>
        <w:spacing w:after="0" w:line="259" w:lineRule="auto"/>
        <w:ind w:left="838" w:firstLine="0"/>
      </w:pPr>
      <w:r>
        <w:t xml:space="preserve"> </w:t>
      </w:r>
    </w:p>
    <w:p w14:paraId="289B33AD" w14:textId="77777777" w:rsidR="000B18C2" w:rsidRDefault="00380F94">
      <w:pPr>
        <w:spacing w:after="0" w:line="259" w:lineRule="auto"/>
        <w:ind w:left="838" w:firstLine="0"/>
      </w:pPr>
      <w:r>
        <w:lastRenderedPageBreak/>
        <w:t xml:space="preserve"> </w:t>
      </w:r>
    </w:p>
    <w:p w14:paraId="651A466B" w14:textId="77777777" w:rsidR="000B18C2" w:rsidRDefault="00380F94">
      <w:pPr>
        <w:spacing w:after="0" w:line="259" w:lineRule="auto"/>
        <w:ind w:left="838" w:firstLine="0"/>
      </w:pPr>
      <w:r>
        <w:t xml:space="preserve"> </w:t>
      </w:r>
    </w:p>
    <w:p w14:paraId="3C0C5728" w14:textId="77777777" w:rsidR="000B18C2" w:rsidRDefault="00380F94">
      <w:pPr>
        <w:ind w:left="1193" w:right="413"/>
        <w:rPr>
          <w:ins w:id="56" w:author="Jos" w:date="2020-05-01T14:41:00Z"/>
          <w:lang w:val="nl-NL"/>
        </w:rPr>
      </w:pPr>
      <w:r w:rsidRPr="006046C1">
        <w:rPr>
          <w:lang w:val="nl-NL"/>
        </w:rPr>
        <w:t xml:space="preserve">In figuur 2 is de user interface van de machine te zien. De gebruikers interactie is gedaan doormiddel van toetsenbord knoppen zoals: </w:t>
      </w:r>
    </w:p>
    <w:p w14:paraId="30456A08" w14:textId="77777777" w:rsidR="00D841AC" w:rsidRPr="006046C1" w:rsidRDefault="00D841AC">
      <w:pPr>
        <w:ind w:left="1193" w:right="413"/>
        <w:rPr>
          <w:lang w:val="nl-NL"/>
        </w:rPr>
      </w:pPr>
    </w:p>
    <w:p w14:paraId="40785CAB" w14:textId="77777777" w:rsidR="000B18C2" w:rsidRPr="006046C1" w:rsidRDefault="00380F94">
      <w:pPr>
        <w:ind w:left="1193" w:right="5438" w:firstLine="0"/>
        <w:rPr>
          <w:lang w:val="nl-NL"/>
        </w:rPr>
        <w:pPrChange w:id="57" w:author="Jos" w:date="2020-05-01T14:41:00Z">
          <w:pPr>
            <w:ind w:left="1193" w:right="5438"/>
          </w:pPr>
        </w:pPrChange>
      </w:pPr>
      <w:r w:rsidRPr="006046C1">
        <w:rPr>
          <w:lang w:val="nl-NL"/>
        </w:rPr>
        <w:t xml:space="preserve">1: Om deel 1 in de machine te leggen 2: Om deel 2 in de machine te leggen s: Noodstop d: Deur open </w:t>
      </w:r>
    </w:p>
    <w:p w14:paraId="6487DC5E" w14:textId="77777777" w:rsidR="000B18C2" w:rsidRDefault="00380F94">
      <w:pPr>
        <w:ind w:left="1193" w:right="413"/>
        <w:rPr>
          <w:ins w:id="58" w:author="Jos" w:date="2020-05-01T14:40:00Z"/>
        </w:rPr>
      </w:pPr>
      <w:r>
        <w:t xml:space="preserve">x: </w:t>
      </w:r>
      <w:proofErr w:type="spellStart"/>
      <w:r>
        <w:t>Programma</w:t>
      </w:r>
      <w:proofErr w:type="spellEnd"/>
      <w:r>
        <w:t xml:space="preserve"> </w:t>
      </w:r>
      <w:proofErr w:type="spellStart"/>
      <w:r>
        <w:t>uitschakelen</w:t>
      </w:r>
      <w:proofErr w:type="spellEnd"/>
      <w:r>
        <w:t xml:space="preserve"> </w:t>
      </w:r>
    </w:p>
    <w:p w14:paraId="38666020" w14:textId="77777777" w:rsidR="007F2164" w:rsidRDefault="007F2164">
      <w:pPr>
        <w:ind w:left="1193" w:right="413"/>
      </w:pPr>
    </w:p>
    <w:p w14:paraId="4B1DF098" w14:textId="77777777" w:rsidR="000B18C2" w:rsidRDefault="00380F94" w:rsidP="00A45861">
      <w:pPr>
        <w:spacing w:after="105" w:line="259" w:lineRule="auto"/>
        <w:ind w:left="1367" w:firstLine="0"/>
        <w:jc w:val="center"/>
      </w:pPr>
      <w:r>
        <w:rPr>
          <w:noProof/>
          <w:lang w:val="nl-NL" w:eastAsia="nl-NL"/>
        </w:rPr>
        <w:drawing>
          <wp:inline distT="0" distB="0" distL="0" distR="0" wp14:anchorId="0B01047C" wp14:editId="1120DFF2">
            <wp:extent cx="4619625" cy="2400300"/>
            <wp:effectExtent l="0" t="0" r="9525"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3"/>
                    <a:stretch>
                      <a:fillRect/>
                    </a:stretch>
                  </pic:blipFill>
                  <pic:spPr>
                    <a:xfrm>
                      <a:off x="0" y="0"/>
                      <a:ext cx="4647049" cy="2414549"/>
                    </a:xfrm>
                    <a:prstGeom prst="rect">
                      <a:avLst/>
                    </a:prstGeom>
                  </pic:spPr>
                </pic:pic>
              </a:graphicData>
            </a:graphic>
          </wp:inline>
        </w:drawing>
      </w:r>
    </w:p>
    <w:p w14:paraId="56A3C704" w14:textId="4A828FE1" w:rsidR="000B18C2" w:rsidRPr="006046C1" w:rsidRDefault="00380F94" w:rsidP="00A45861">
      <w:pPr>
        <w:spacing w:after="142" w:line="265" w:lineRule="auto"/>
        <w:ind w:left="1328"/>
        <w:jc w:val="center"/>
        <w:rPr>
          <w:lang w:val="nl-NL"/>
        </w:rPr>
      </w:pPr>
      <w:r w:rsidRPr="006046C1">
        <w:rPr>
          <w:i/>
          <w:sz w:val="18"/>
          <w:lang w:val="nl-NL"/>
        </w:rPr>
        <w:t>Figuur 2 Schets van de user interface</w:t>
      </w:r>
    </w:p>
    <w:p w14:paraId="6416CF73" w14:textId="77777777" w:rsidR="000B18C2" w:rsidRPr="006046C1" w:rsidRDefault="00380F94">
      <w:pPr>
        <w:spacing w:after="0" w:line="259" w:lineRule="auto"/>
        <w:ind w:left="4918" w:firstLine="0"/>
        <w:jc w:val="center"/>
        <w:rPr>
          <w:lang w:val="nl-NL"/>
        </w:rPr>
      </w:pPr>
      <w:r w:rsidRPr="006046C1">
        <w:rPr>
          <w:b/>
          <w:color w:val="EC6608"/>
          <w:sz w:val="28"/>
          <w:lang w:val="nl-NL"/>
        </w:rPr>
        <w:t xml:space="preserve"> </w:t>
      </w:r>
    </w:p>
    <w:p w14:paraId="5A21574D" w14:textId="77777777" w:rsidR="000B18C2" w:rsidRPr="006046C1" w:rsidRDefault="00380F94">
      <w:pPr>
        <w:spacing w:after="218" w:line="259" w:lineRule="auto"/>
        <w:ind w:left="838" w:firstLine="0"/>
        <w:rPr>
          <w:lang w:val="nl-NL"/>
        </w:rPr>
      </w:pPr>
      <w:r w:rsidRPr="006046C1">
        <w:rPr>
          <w:sz w:val="22"/>
          <w:lang w:val="nl-NL"/>
        </w:rPr>
        <w:t xml:space="preserve"> </w:t>
      </w:r>
    </w:p>
    <w:p w14:paraId="4C1F0DB9" w14:textId="77777777" w:rsidR="000B18C2" w:rsidRPr="006046C1" w:rsidRDefault="00380F94">
      <w:pPr>
        <w:spacing w:after="218" w:line="259" w:lineRule="auto"/>
        <w:ind w:left="838" w:firstLine="0"/>
        <w:rPr>
          <w:lang w:val="nl-NL"/>
        </w:rPr>
      </w:pPr>
      <w:r w:rsidRPr="006046C1">
        <w:rPr>
          <w:sz w:val="22"/>
          <w:lang w:val="nl-NL"/>
        </w:rPr>
        <w:t xml:space="preserve"> </w:t>
      </w:r>
    </w:p>
    <w:p w14:paraId="5E5E497F" w14:textId="77777777" w:rsidR="000B18C2" w:rsidRPr="006046C1" w:rsidRDefault="00380F94">
      <w:pPr>
        <w:spacing w:after="218" w:line="259" w:lineRule="auto"/>
        <w:ind w:left="838" w:firstLine="0"/>
        <w:rPr>
          <w:lang w:val="nl-NL"/>
        </w:rPr>
      </w:pPr>
      <w:r w:rsidRPr="006046C1">
        <w:rPr>
          <w:sz w:val="22"/>
          <w:lang w:val="nl-NL"/>
        </w:rPr>
        <w:t xml:space="preserve"> </w:t>
      </w:r>
    </w:p>
    <w:p w14:paraId="62367E6D" w14:textId="77777777" w:rsidR="000B18C2" w:rsidRPr="006046C1" w:rsidRDefault="00380F94">
      <w:pPr>
        <w:spacing w:after="218" w:line="259" w:lineRule="auto"/>
        <w:ind w:left="838" w:firstLine="0"/>
        <w:rPr>
          <w:lang w:val="nl-NL"/>
        </w:rPr>
      </w:pPr>
      <w:r w:rsidRPr="006046C1">
        <w:rPr>
          <w:sz w:val="22"/>
          <w:lang w:val="nl-NL"/>
        </w:rPr>
        <w:t xml:space="preserve"> </w:t>
      </w:r>
    </w:p>
    <w:p w14:paraId="5F9D0E03" w14:textId="77777777" w:rsidR="000B18C2" w:rsidRPr="006046C1" w:rsidRDefault="00380F94">
      <w:pPr>
        <w:spacing w:after="218" w:line="259" w:lineRule="auto"/>
        <w:ind w:left="838" w:firstLine="0"/>
        <w:rPr>
          <w:lang w:val="nl-NL"/>
        </w:rPr>
      </w:pPr>
      <w:r w:rsidRPr="006046C1">
        <w:rPr>
          <w:sz w:val="22"/>
          <w:lang w:val="nl-NL"/>
        </w:rPr>
        <w:t xml:space="preserve"> </w:t>
      </w:r>
    </w:p>
    <w:p w14:paraId="272F70F1" w14:textId="77777777" w:rsidR="000B18C2" w:rsidRPr="006046C1" w:rsidRDefault="00380F94">
      <w:pPr>
        <w:spacing w:after="218" w:line="259" w:lineRule="auto"/>
        <w:ind w:left="838" w:firstLine="0"/>
        <w:rPr>
          <w:lang w:val="nl-NL"/>
        </w:rPr>
      </w:pPr>
      <w:r w:rsidRPr="006046C1">
        <w:rPr>
          <w:sz w:val="22"/>
          <w:lang w:val="nl-NL"/>
        </w:rPr>
        <w:t xml:space="preserve"> </w:t>
      </w:r>
    </w:p>
    <w:p w14:paraId="620C9DF2" w14:textId="77777777" w:rsidR="000B18C2" w:rsidRPr="006046C1" w:rsidRDefault="00380F94">
      <w:pPr>
        <w:spacing w:after="218" w:line="259" w:lineRule="auto"/>
        <w:ind w:left="838" w:firstLine="0"/>
        <w:rPr>
          <w:lang w:val="nl-NL"/>
        </w:rPr>
      </w:pPr>
      <w:r w:rsidRPr="006046C1">
        <w:rPr>
          <w:sz w:val="22"/>
          <w:lang w:val="nl-NL"/>
        </w:rPr>
        <w:t xml:space="preserve"> </w:t>
      </w:r>
    </w:p>
    <w:p w14:paraId="1914494C" w14:textId="77777777" w:rsidR="000B18C2" w:rsidRPr="006046C1" w:rsidRDefault="00380F94">
      <w:pPr>
        <w:spacing w:after="218" w:line="259" w:lineRule="auto"/>
        <w:ind w:left="838" w:firstLine="0"/>
        <w:rPr>
          <w:lang w:val="nl-NL"/>
        </w:rPr>
      </w:pPr>
      <w:r w:rsidRPr="006046C1">
        <w:rPr>
          <w:sz w:val="22"/>
          <w:lang w:val="nl-NL"/>
        </w:rPr>
        <w:t xml:space="preserve"> </w:t>
      </w:r>
    </w:p>
    <w:p w14:paraId="3A4CB02B" w14:textId="77777777" w:rsidR="000B18C2" w:rsidRPr="006046C1" w:rsidDel="00D841AC" w:rsidRDefault="00380F94">
      <w:pPr>
        <w:spacing w:after="218" w:line="259" w:lineRule="auto"/>
        <w:ind w:left="838" w:firstLine="0"/>
        <w:rPr>
          <w:del w:id="59" w:author="Jos" w:date="2020-05-01T14:42:00Z"/>
          <w:lang w:val="nl-NL"/>
        </w:rPr>
      </w:pPr>
      <w:r w:rsidRPr="006046C1">
        <w:rPr>
          <w:sz w:val="22"/>
          <w:lang w:val="nl-NL"/>
        </w:rPr>
        <w:t xml:space="preserve"> </w:t>
      </w:r>
    </w:p>
    <w:p w14:paraId="154A2FA9" w14:textId="2BC09986" w:rsidR="000B18C2" w:rsidRPr="006046C1" w:rsidRDefault="00380F94" w:rsidP="00D841AC">
      <w:pPr>
        <w:spacing w:after="218" w:line="259" w:lineRule="auto"/>
        <w:ind w:left="838" w:firstLine="0"/>
        <w:rPr>
          <w:lang w:val="nl-NL"/>
        </w:rPr>
      </w:pPr>
      <w:del w:id="60" w:author="Jos" w:date="2020-05-01T14:42:00Z">
        <w:r w:rsidRPr="006046C1" w:rsidDel="00D841AC">
          <w:rPr>
            <w:sz w:val="22"/>
            <w:lang w:val="nl-NL"/>
          </w:rPr>
          <w:delText xml:space="preserve"> </w:delText>
        </w:r>
      </w:del>
    </w:p>
    <w:p w14:paraId="48F43F1E" w14:textId="77777777" w:rsidR="005A75CF" w:rsidRDefault="005A75CF">
      <w:pPr>
        <w:spacing w:after="160" w:line="259" w:lineRule="auto"/>
        <w:ind w:left="0" w:firstLine="0"/>
        <w:rPr>
          <w:b/>
          <w:color w:val="EC6608"/>
          <w:sz w:val="28"/>
        </w:rPr>
      </w:pPr>
      <w:bookmarkStart w:id="61" w:name="_Toc532822732"/>
      <w:r>
        <w:br w:type="page"/>
      </w:r>
    </w:p>
    <w:p w14:paraId="5A13367E" w14:textId="69039190" w:rsidR="000B18C2" w:rsidRDefault="00380F94">
      <w:pPr>
        <w:pStyle w:val="Kop1"/>
        <w:ind w:left="1183" w:hanging="360"/>
        <w:rPr>
          <w:ins w:id="62" w:author="Jos" w:date="2020-05-01T14:43:00Z"/>
        </w:rPr>
      </w:pPr>
      <w:proofErr w:type="spellStart"/>
      <w:r>
        <w:lastRenderedPageBreak/>
        <w:t>Ontwerpfase</w:t>
      </w:r>
      <w:bookmarkEnd w:id="61"/>
      <w:proofErr w:type="spellEnd"/>
      <w:r>
        <w:t xml:space="preserve"> </w:t>
      </w:r>
    </w:p>
    <w:p w14:paraId="1754DA79" w14:textId="77777777" w:rsidR="00D841AC" w:rsidRPr="00D841AC" w:rsidRDefault="00D841AC" w:rsidP="00D841AC"/>
    <w:p w14:paraId="2E1E6048" w14:textId="77777777" w:rsidR="000B18C2" w:rsidRPr="006046C1" w:rsidRDefault="00380F94">
      <w:pPr>
        <w:ind w:left="1193" w:right="413"/>
        <w:rPr>
          <w:lang w:val="nl-NL"/>
        </w:rPr>
      </w:pPr>
      <w:r w:rsidRPr="006046C1">
        <w:rPr>
          <w:lang w:val="nl-NL"/>
        </w:rPr>
        <w:t xml:space="preserve">In dit hoofdstuk wordt het technisch ontwerp beschreven. Als eerste de </w:t>
      </w:r>
      <w:proofErr w:type="spellStart"/>
      <w:r w:rsidRPr="006046C1">
        <w:rPr>
          <w:lang w:val="nl-NL"/>
        </w:rPr>
        <w:t>layered</w:t>
      </w:r>
      <w:proofErr w:type="spellEnd"/>
      <w:r w:rsidRPr="006046C1">
        <w:rPr>
          <w:lang w:val="nl-NL"/>
        </w:rPr>
        <w:t xml:space="preserve"> </w:t>
      </w:r>
      <w:proofErr w:type="spellStart"/>
      <w:r w:rsidRPr="006046C1">
        <w:rPr>
          <w:lang w:val="nl-NL"/>
        </w:rPr>
        <w:t>architecture</w:t>
      </w:r>
      <w:proofErr w:type="spellEnd"/>
      <w:r w:rsidRPr="006046C1">
        <w:rPr>
          <w:lang w:val="nl-NL"/>
        </w:rPr>
        <w:t xml:space="preserve"> van de lasmachine. Hiermee wordt de hardware/software structuur weergegeven waarbinnen de lasmachine geprogrammeerd en getest is.  </w:t>
      </w:r>
    </w:p>
    <w:p w14:paraId="5E608232" w14:textId="77777777" w:rsidR="000B18C2" w:rsidRPr="006046C1" w:rsidRDefault="00380F94">
      <w:pPr>
        <w:spacing w:after="231"/>
        <w:ind w:left="1193" w:right="413"/>
        <w:rPr>
          <w:lang w:val="nl-NL"/>
        </w:rPr>
      </w:pPr>
      <w:r w:rsidRPr="006046C1">
        <w:rPr>
          <w:lang w:val="nl-NL"/>
        </w:rPr>
        <w:t xml:space="preserve">Hierna volgt de UML van de statemachine en de uitleg hoe de FMS is geprogrammeerd. </w:t>
      </w:r>
    </w:p>
    <w:p w14:paraId="376FA26A" w14:textId="77777777" w:rsidR="000B18C2" w:rsidRDefault="00380F94">
      <w:pPr>
        <w:pStyle w:val="Kop2"/>
        <w:ind w:left="1574" w:hanging="391"/>
      </w:pPr>
      <w:bookmarkStart w:id="63" w:name="_Toc532822733"/>
      <w:r>
        <w:t>Layered Architecture</w:t>
      </w:r>
      <w:bookmarkEnd w:id="63"/>
      <w:r>
        <w:t xml:space="preserve"> </w:t>
      </w:r>
    </w:p>
    <w:p w14:paraId="27803A03" w14:textId="77777777" w:rsidR="004F7C7D" w:rsidRDefault="004F7C7D">
      <w:pPr>
        <w:ind w:left="1193" w:right="413"/>
        <w:rPr>
          <w:ins w:id="64" w:author="Jos" w:date="2020-05-01T14:43:00Z"/>
          <w:lang w:val="nl-NL"/>
        </w:rPr>
      </w:pPr>
    </w:p>
    <w:p w14:paraId="7D3E3B1C" w14:textId="77777777" w:rsidR="004F7C7D" w:rsidRDefault="00380F94">
      <w:pPr>
        <w:ind w:left="1193" w:right="413"/>
        <w:rPr>
          <w:ins w:id="65" w:author="Jos" w:date="2020-05-01T14:43:00Z"/>
          <w:lang w:val="nl-NL"/>
        </w:rPr>
      </w:pPr>
      <w:commentRangeStart w:id="66"/>
      <w:r w:rsidRPr="006046C1">
        <w:rPr>
          <w:lang w:val="nl-NL"/>
        </w:rPr>
        <w:t xml:space="preserve">In figuur 3 is te zien hoe het systeem in lagen is opgebouwd. </w:t>
      </w:r>
      <w:commentRangeEnd w:id="66"/>
      <w:r w:rsidR="002A1208">
        <w:rPr>
          <w:rStyle w:val="Verwijzingopmerking"/>
        </w:rPr>
        <w:commentReference w:id="66"/>
      </w:r>
    </w:p>
    <w:p w14:paraId="50B685B6" w14:textId="576E9FF3" w:rsidR="000B18C2" w:rsidRPr="006046C1" w:rsidRDefault="00380F94">
      <w:pPr>
        <w:ind w:left="1193" w:right="413"/>
        <w:rPr>
          <w:lang w:val="nl-NL"/>
        </w:rPr>
      </w:pPr>
      <w:r w:rsidRPr="006046C1">
        <w:rPr>
          <w:lang w:val="nl-NL"/>
        </w:rPr>
        <w:t xml:space="preserve"> </w:t>
      </w:r>
    </w:p>
    <w:p w14:paraId="053482B8" w14:textId="49FB1401" w:rsidR="000B18C2" w:rsidRDefault="00380F94" w:rsidP="004F7C7D">
      <w:pPr>
        <w:spacing w:after="119" w:line="259" w:lineRule="auto"/>
        <w:ind w:left="0" w:right="-26" w:firstLine="0"/>
        <w:jc w:val="center"/>
      </w:pPr>
      <w:r>
        <w:rPr>
          <w:noProof/>
          <w:lang w:val="nl-NL" w:eastAsia="nl-NL"/>
        </w:rPr>
        <w:drawing>
          <wp:inline distT="0" distB="0" distL="0" distR="0" wp14:anchorId="7B5E21CB" wp14:editId="65437216">
            <wp:extent cx="2751709" cy="2374265"/>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4"/>
                    <a:stretch>
                      <a:fillRect/>
                    </a:stretch>
                  </pic:blipFill>
                  <pic:spPr>
                    <a:xfrm>
                      <a:off x="0" y="0"/>
                      <a:ext cx="2751709" cy="2374265"/>
                    </a:xfrm>
                    <a:prstGeom prst="rect">
                      <a:avLst/>
                    </a:prstGeom>
                  </pic:spPr>
                </pic:pic>
              </a:graphicData>
            </a:graphic>
          </wp:inline>
        </w:drawing>
      </w:r>
    </w:p>
    <w:p w14:paraId="4A877A06" w14:textId="36DABE93" w:rsidR="000B18C2" w:rsidRDefault="00380F94" w:rsidP="00B90966">
      <w:pPr>
        <w:spacing w:after="236" w:line="265" w:lineRule="auto"/>
        <w:ind w:left="1193"/>
        <w:jc w:val="center"/>
      </w:pPr>
      <w:proofErr w:type="spellStart"/>
      <w:r>
        <w:rPr>
          <w:i/>
          <w:sz w:val="18"/>
        </w:rPr>
        <w:t>Figuur</w:t>
      </w:r>
      <w:proofErr w:type="spellEnd"/>
      <w:r>
        <w:rPr>
          <w:i/>
          <w:sz w:val="18"/>
        </w:rPr>
        <w:t xml:space="preserve"> 3  Layered architecture van de </w:t>
      </w:r>
      <w:proofErr w:type="spellStart"/>
      <w:r>
        <w:rPr>
          <w:i/>
          <w:sz w:val="18"/>
        </w:rPr>
        <w:t>lasmachine</w:t>
      </w:r>
      <w:proofErr w:type="spellEnd"/>
    </w:p>
    <w:p w14:paraId="4A612653" w14:textId="77777777" w:rsidR="000B18C2" w:rsidRDefault="00380F94">
      <w:pPr>
        <w:pStyle w:val="Kop3"/>
        <w:ind w:left="1732" w:hanging="549"/>
      </w:pPr>
      <w:bookmarkStart w:id="67" w:name="_Toc532822734"/>
      <w:r>
        <w:t>User Interface Layer</w:t>
      </w:r>
      <w:bookmarkEnd w:id="67"/>
      <w:r>
        <w:t xml:space="preserve"> </w:t>
      </w:r>
    </w:p>
    <w:p w14:paraId="0C081872" w14:textId="77777777" w:rsidR="000B18C2" w:rsidRPr="006046C1" w:rsidRDefault="00380F94">
      <w:pPr>
        <w:spacing w:after="208"/>
        <w:ind w:left="1193" w:right="413"/>
        <w:rPr>
          <w:lang w:val="nl-NL"/>
        </w:rPr>
      </w:pPr>
      <w:r w:rsidRPr="006046C1">
        <w:rPr>
          <w:lang w:val="nl-NL"/>
        </w:rPr>
        <w:t xml:space="preserve">In deze laag kan de bediener de status van de machine bekijken en de machine aansturen doormiddel van drukknoppen.  </w:t>
      </w:r>
    </w:p>
    <w:p w14:paraId="2D9E7C2C" w14:textId="77777777" w:rsidR="000B18C2" w:rsidRDefault="00380F94">
      <w:pPr>
        <w:pStyle w:val="Kop3"/>
        <w:ind w:left="1732" w:hanging="549"/>
      </w:pPr>
      <w:bookmarkStart w:id="68" w:name="_Toc532822735"/>
      <w:r>
        <w:t>System Control Layer</w:t>
      </w:r>
      <w:bookmarkEnd w:id="68"/>
      <w:r>
        <w:t xml:space="preserve"> </w:t>
      </w:r>
    </w:p>
    <w:p w14:paraId="340E64A6" w14:textId="77777777" w:rsidR="000B18C2" w:rsidRDefault="00380F94">
      <w:pPr>
        <w:spacing w:after="206"/>
        <w:ind w:left="1193" w:right="413"/>
      </w:pPr>
      <w:r w:rsidRPr="006046C1">
        <w:rPr>
          <w:lang w:val="nl-NL"/>
        </w:rPr>
        <w:t>In de FSM (</w:t>
      </w:r>
      <w:proofErr w:type="spellStart"/>
      <w:r w:rsidRPr="006046C1">
        <w:rPr>
          <w:lang w:val="nl-NL"/>
        </w:rPr>
        <w:t>finite</w:t>
      </w:r>
      <w:proofErr w:type="spellEnd"/>
      <w:r w:rsidRPr="006046C1">
        <w:rPr>
          <w:lang w:val="nl-NL"/>
        </w:rPr>
        <w:t xml:space="preserve"> state machine) zit de besturing van de machine, de </w:t>
      </w:r>
      <w:proofErr w:type="spellStart"/>
      <w:r w:rsidRPr="006046C1">
        <w:rPr>
          <w:lang w:val="nl-NL"/>
        </w:rPr>
        <w:t>states</w:t>
      </w:r>
      <w:proofErr w:type="spellEnd"/>
      <w:r w:rsidRPr="006046C1">
        <w:rPr>
          <w:lang w:val="nl-NL"/>
        </w:rPr>
        <w:t xml:space="preserve"> worden hier uitgevoerd. De machine kan zich in een state tegelijk bevinden en gaat naar een andere state doormiddel van een event. </w:t>
      </w:r>
      <w:proofErr w:type="spellStart"/>
      <w:r>
        <w:t>Ook</w:t>
      </w:r>
      <w:proofErr w:type="spellEnd"/>
      <w:r>
        <w:t xml:space="preserve"> </w:t>
      </w:r>
      <w:proofErr w:type="spellStart"/>
      <w:r>
        <w:t>worden</w:t>
      </w:r>
      <w:proofErr w:type="spellEnd"/>
      <w:r>
        <w:t xml:space="preserve"> in de FMS </w:t>
      </w:r>
      <w:proofErr w:type="spellStart"/>
      <w:r>
        <w:t>functies</w:t>
      </w:r>
      <w:proofErr w:type="spellEnd"/>
      <w:r>
        <w:t xml:space="preserve"> </w:t>
      </w:r>
      <w:proofErr w:type="spellStart"/>
      <w:r>
        <w:t>uitgevoerd</w:t>
      </w:r>
      <w:proofErr w:type="spellEnd"/>
      <w:r>
        <w:t xml:space="preserve">.  </w:t>
      </w:r>
    </w:p>
    <w:p w14:paraId="273804C8" w14:textId="77777777" w:rsidR="000B18C2" w:rsidRDefault="00380F94">
      <w:pPr>
        <w:pStyle w:val="Kop3"/>
        <w:ind w:left="1732" w:hanging="549"/>
      </w:pPr>
      <w:bookmarkStart w:id="69" w:name="_Toc532822736"/>
      <w:r>
        <w:t>Subsystems Layer</w:t>
      </w:r>
      <w:bookmarkEnd w:id="69"/>
      <w:r>
        <w:t xml:space="preserve"> </w:t>
      </w:r>
    </w:p>
    <w:p w14:paraId="2B1C2348" w14:textId="1B6EB16E" w:rsidR="000B18C2" w:rsidRDefault="00380F94">
      <w:pPr>
        <w:spacing w:after="208"/>
        <w:ind w:left="1193" w:right="413"/>
      </w:pPr>
      <w:r w:rsidRPr="006046C1">
        <w:rPr>
          <w:lang w:val="nl-NL"/>
        </w:rPr>
        <w:t xml:space="preserve">In deze laag bevinden zich de systemen die aangestuurd worden vanuit de FSM. </w:t>
      </w:r>
      <w:commentRangeStart w:id="70"/>
      <w:proofErr w:type="spellStart"/>
      <w:r>
        <w:t>Bijvoorbeeld</w:t>
      </w:r>
      <w:proofErr w:type="spellEnd"/>
      <w:r>
        <w:t xml:space="preserve"> de </w:t>
      </w:r>
      <w:proofErr w:type="spellStart"/>
      <w:r>
        <w:t>beide</w:t>
      </w:r>
      <w:proofErr w:type="spellEnd"/>
      <w:r>
        <w:t xml:space="preserve"> robot</w:t>
      </w:r>
      <w:r w:rsidR="001F7F41">
        <w:t>s.</w:t>
      </w:r>
      <w:commentRangeEnd w:id="70"/>
      <w:r w:rsidR="001F7F41">
        <w:rPr>
          <w:rStyle w:val="Verwijzingopmerking"/>
        </w:rPr>
        <w:commentReference w:id="70"/>
      </w:r>
    </w:p>
    <w:p w14:paraId="71824497" w14:textId="77777777" w:rsidR="000B18C2" w:rsidRDefault="00380F94">
      <w:pPr>
        <w:pStyle w:val="Kop3"/>
        <w:ind w:left="1732" w:hanging="549"/>
      </w:pPr>
      <w:bookmarkStart w:id="71" w:name="_Toc532822737"/>
      <w:r>
        <w:t>Hardware Abstraction Layer</w:t>
      </w:r>
      <w:bookmarkEnd w:id="71"/>
      <w:r>
        <w:t xml:space="preserve"> </w:t>
      </w:r>
    </w:p>
    <w:p w14:paraId="2D8E40FA" w14:textId="77777777" w:rsidR="000B18C2" w:rsidRPr="006046C1" w:rsidRDefault="00380F94">
      <w:pPr>
        <w:spacing w:after="208"/>
        <w:ind w:left="1193" w:right="413"/>
        <w:rPr>
          <w:lang w:val="nl-NL"/>
        </w:rPr>
      </w:pPr>
      <w:r w:rsidRPr="006046C1">
        <w:rPr>
          <w:lang w:val="nl-NL"/>
        </w:rPr>
        <w:t xml:space="preserve">Hier wordt de daadwerkelijke hardware aangestuurd en ontvangen. Deze wordt aangestuurd vanuit de subsystemen, maar kan ook rechtstreeks via de User Interface </w:t>
      </w:r>
      <w:proofErr w:type="spellStart"/>
      <w:r w:rsidRPr="006046C1">
        <w:rPr>
          <w:lang w:val="nl-NL"/>
        </w:rPr>
        <w:t>Layer</w:t>
      </w:r>
      <w:proofErr w:type="spellEnd"/>
      <w:r w:rsidRPr="006046C1">
        <w:rPr>
          <w:lang w:val="nl-NL"/>
        </w:rPr>
        <w:t xml:space="preserve"> aangestuurd worden om </w:t>
      </w:r>
      <w:commentRangeStart w:id="72"/>
      <w:r w:rsidRPr="006046C1">
        <w:rPr>
          <w:lang w:val="nl-NL"/>
        </w:rPr>
        <w:t>bijvoorbeeld te testen</w:t>
      </w:r>
      <w:commentRangeEnd w:id="72"/>
      <w:r w:rsidR="00BF6552">
        <w:rPr>
          <w:rStyle w:val="Verwijzingopmerking"/>
        </w:rPr>
        <w:commentReference w:id="72"/>
      </w:r>
      <w:r w:rsidRPr="006046C1">
        <w:rPr>
          <w:lang w:val="nl-NL"/>
        </w:rPr>
        <w:t xml:space="preserve">. </w:t>
      </w:r>
    </w:p>
    <w:p w14:paraId="455F94DB" w14:textId="77777777" w:rsidR="000B18C2" w:rsidRPr="006046C1" w:rsidRDefault="00380F94">
      <w:pPr>
        <w:spacing w:after="0" w:line="259" w:lineRule="auto"/>
        <w:ind w:left="1198" w:firstLine="0"/>
        <w:rPr>
          <w:lang w:val="nl-NL"/>
        </w:rPr>
      </w:pPr>
      <w:r w:rsidRPr="006046C1">
        <w:rPr>
          <w:lang w:val="nl-NL"/>
        </w:rPr>
        <w:lastRenderedPageBreak/>
        <w:t xml:space="preserve"> </w:t>
      </w:r>
    </w:p>
    <w:p w14:paraId="7EDE6DD2" w14:textId="77777777" w:rsidR="000B18C2" w:rsidRDefault="00380F94">
      <w:pPr>
        <w:pStyle w:val="Kop2"/>
        <w:ind w:left="1574" w:hanging="391"/>
      </w:pPr>
      <w:bookmarkStart w:id="73" w:name="_Toc532822738"/>
      <w:r>
        <w:t>State machine</w:t>
      </w:r>
      <w:bookmarkEnd w:id="73"/>
      <w:r>
        <w:t xml:space="preserve"> </w:t>
      </w:r>
    </w:p>
    <w:p w14:paraId="36281071" w14:textId="2E82E547" w:rsidR="000B18C2" w:rsidRDefault="00380F94">
      <w:pPr>
        <w:ind w:left="1193" w:right="413"/>
        <w:rPr>
          <w:lang w:val="nl-NL"/>
        </w:rPr>
      </w:pPr>
      <w:r w:rsidRPr="006046C1">
        <w:rPr>
          <w:lang w:val="nl-NL"/>
        </w:rPr>
        <w:t>Het ontwer</w:t>
      </w:r>
      <w:r w:rsidR="002A1208">
        <w:rPr>
          <w:lang w:val="nl-NL"/>
        </w:rPr>
        <w:t>p van de statemachine is in een UML diagram weergegeven</w:t>
      </w:r>
      <w:r w:rsidRPr="006046C1">
        <w:rPr>
          <w:lang w:val="nl-NL"/>
        </w:rPr>
        <w:t xml:space="preserve">. Het UML diagram van de lasmachine is te zien in figuur 4. In het UML diagram is te lezen welke </w:t>
      </w:r>
      <w:proofErr w:type="spellStart"/>
      <w:r w:rsidRPr="006046C1">
        <w:rPr>
          <w:lang w:val="nl-NL"/>
        </w:rPr>
        <w:t>states</w:t>
      </w:r>
      <w:proofErr w:type="spellEnd"/>
      <w:r w:rsidRPr="006046C1">
        <w:rPr>
          <w:lang w:val="nl-NL"/>
        </w:rPr>
        <w:t xml:space="preserve"> de lasmachine heeft en welke events (bijvoorbeeld een toets op het toetsenbord) er voor nodig zijn om in de state te komen. </w:t>
      </w:r>
    </w:p>
    <w:p w14:paraId="5C639CB0" w14:textId="77777777" w:rsidR="005A75CF" w:rsidRPr="006046C1" w:rsidRDefault="005A75CF">
      <w:pPr>
        <w:ind w:left="1193" w:right="413"/>
        <w:rPr>
          <w:lang w:val="nl-NL"/>
        </w:rPr>
      </w:pPr>
    </w:p>
    <w:p w14:paraId="3A0BA255" w14:textId="77777777" w:rsidR="000B18C2" w:rsidRDefault="00380F94" w:rsidP="001033E0">
      <w:pPr>
        <w:spacing w:after="247" w:line="259" w:lineRule="auto"/>
        <w:ind w:left="1134" w:right="-687" w:firstLine="0"/>
        <w:jc w:val="center"/>
      </w:pPr>
      <w:commentRangeStart w:id="74"/>
      <w:r>
        <w:rPr>
          <w:noProof/>
          <w:lang w:val="nl-NL" w:eastAsia="nl-NL"/>
        </w:rPr>
        <w:drawing>
          <wp:inline distT="0" distB="0" distL="0" distR="0" wp14:anchorId="677CB43F" wp14:editId="2FB967FA">
            <wp:extent cx="5653401" cy="4038600"/>
            <wp:effectExtent l="0" t="0" r="508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5"/>
                    <a:stretch>
                      <a:fillRect/>
                    </a:stretch>
                  </pic:blipFill>
                  <pic:spPr>
                    <a:xfrm>
                      <a:off x="0" y="0"/>
                      <a:ext cx="5662784" cy="4045303"/>
                    </a:xfrm>
                    <a:prstGeom prst="rect">
                      <a:avLst/>
                    </a:prstGeom>
                  </pic:spPr>
                </pic:pic>
              </a:graphicData>
            </a:graphic>
          </wp:inline>
        </w:drawing>
      </w:r>
      <w:commentRangeEnd w:id="74"/>
      <w:r w:rsidR="006803EA">
        <w:rPr>
          <w:rStyle w:val="Verwijzingopmerking"/>
        </w:rPr>
        <w:commentReference w:id="74"/>
      </w:r>
    </w:p>
    <w:p w14:paraId="6B5F6434" w14:textId="76D69FC8" w:rsidR="000B18C2" w:rsidRPr="006046C1" w:rsidRDefault="00380F94" w:rsidP="009236E4">
      <w:pPr>
        <w:spacing w:after="341" w:line="265" w:lineRule="auto"/>
        <w:ind w:left="10"/>
        <w:jc w:val="center"/>
        <w:rPr>
          <w:lang w:val="nl-NL"/>
        </w:rPr>
      </w:pPr>
      <w:r w:rsidRPr="006046C1">
        <w:rPr>
          <w:i/>
          <w:sz w:val="18"/>
          <w:lang w:val="nl-NL"/>
        </w:rPr>
        <w:t>Figuur 4 UML diagram lasmachine</w:t>
      </w:r>
    </w:p>
    <w:p w14:paraId="45940A1D" w14:textId="77777777" w:rsidR="000B18C2" w:rsidRPr="006046C1" w:rsidRDefault="00380F94">
      <w:pPr>
        <w:spacing w:after="208"/>
        <w:ind w:left="1193" w:right="413"/>
        <w:rPr>
          <w:lang w:val="nl-NL"/>
        </w:rPr>
      </w:pPr>
      <w:r w:rsidRPr="006046C1">
        <w:rPr>
          <w:lang w:val="nl-NL"/>
        </w:rPr>
        <w:t xml:space="preserve">De eerste state waar de machine in komt na het opstarten is </w:t>
      </w:r>
      <w:proofErr w:type="spellStart"/>
      <w:r w:rsidRPr="006046C1">
        <w:rPr>
          <w:lang w:val="nl-NL"/>
        </w:rPr>
        <w:t>initialised</w:t>
      </w:r>
      <w:proofErr w:type="spellEnd"/>
      <w:r w:rsidRPr="006046C1">
        <w:rPr>
          <w:lang w:val="nl-NL"/>
        </w:rPr>
        <w:t xml:space="preserve">. In deze state wordt de lasmachine geïnitialiseerd. De gedetecteerde delen wordt op 0 gezet omdat er nog geen delen in de machine leggen en de waarde van de 2 delen bij elkaar wordt hier ingesteld.  </w:t>
      </w:r>
    </w:p>
    <w:p w14:paraId="5B54D1AD" w14:textId="039C27DE" w:rsidR="000B18C2" w:rsidRPr="006046C1" w:rsidDel="009236E4" w:rsidRDefault="00380F94">
      <w:pPr>
        <w:spacing w:after="189"/>
        <w:ind w:left="1193" w:right="413"/>
        <w:rPr>
          <w:del w:id="75" w:author="Jos" w:date="2020-05-01T14:49:00Z"/>
          <w:lang w:val="nl-NL"/>
        </w:rPr>
      </w:pPr>
      <w:commentRangeStart w:id="76"/>
      <w:r w:rsidRPr="006046C1">
        <w:rPr>
          <w:lang w:val="nl-NL"/>
        </w:rPr>
        <w:t xml:space="preserve">Na het initialiseren komt de machine in de state </w:t>
      </w:r>
      <w:proofErr w:type="spellStart"/>
      <w:r w:rsidRPr="006046C1">
        <w:rPr>
          <w:lang w:val="nl-NL"/>
        </w:rPr>
        <w:t>WaitForParts</w:t>
      </w:r>
      <w:proofErr w:type="spellEnd"/>
      <w:r w:rsidRPr="006046C1">
        <w:rPr>
          <w:lang w:val="nl-NL"/>
        </w:rPr>
        <w:t xml:space="preserve">. In deze state wacht de machine tot er een deel wordt ingelegd. Vanuit deze state kan de machine uitgeschakeld worden. Ook is het mogelijk om, als er een onveilige situatie ontstaat, de noodstop te bedienen waardoor de machine naar de state </w:t>
      </w:r>
      <w:proofErr w:type="spellStart"/>
      <w:r w:rsidRPr="006046C1">
        <w:rPr>
          <w:lang w:val="nl-NL"/>
        </w:rPr>
        <w:t>MachineNotSafe</w:t>
      </w:r>
      <w:proofErr w:type="spellEnd"/>
      <w:r w:rsidRPr="006046C1">
        <w:rPr>
          <w:lang w:val="nl-NL"/>
        </w:rPr>
        <w:t xml:space="preserve"> gaat. Naar de state </w:t>
      </w:r>
      <w:proofErr w:type="spellStart"/>
      <w:r w:rsidRPr="006046C1">
        <w:rPr>
          <w:lang w:val="nl-NL"/>
        </w:rPr>
        <w:t>MachineNotSafe</w:t>
      </w:r>
      <w:proofErr w:type="spellEnd"/>
      <w:r w:rsidRPr="006046C1">
        <w:rPr>
          <w:lang w:val="nl-NL"/>
        </w:rPr>
        <w:t xml:space="preserve"> gaat de machine ook als de deur geopend wordt.  </w:t>
      </w:r>
      <w:commentRangeEnd w:id="76"/>
      <w:r w:rsidR="00AF1F65">
        <w:rPr>
          <w:rStyle w:val="Verwijzingopmerking"/>
        </w:rPr>
        <w:commentReference w:id="76"/>
      </w:r>
    </w:p>
    <w:p w14:paraId="5FFCBD33" w14:textId="05D7AA58" w:rsidR="000B18C2" w:rsidRPr="006046C1" w:rsidDel="009236E4" w:rsidRDefault="00380F94" w:rsidP="009236E4">
      <w:pPr>
        <w:spacing w:after="189"/>
        <w:ind w:left="1193" w:right="413"/>
        <w:rPr>
          <w:del w:id="77" w:author="Jos" w:date="2020-05-01T14:49:00Z"/>
          <w:lang w:val="nl-NL"/>
        </w:rPr>
      </w:pPr>
      <w:del w:id="78" w:author="Jos" w:date="2020-05-01T14:49:00Z">
        <w:r w:rsidRPr="006046C1" w:rsidDel="009236E4">
          <w:rPr>
            <w:sz w:val="22"/>
            <w:lang w:val="nl-NL"/>
          </w:rPr>
          <w:delText xml:space="preserve"> </w:delText>
        </w:r>
      </w:del>
    </w:p>
    <w:p w14:paraId="7DF3482E" w14:textId="66CB88D1" w:rsidR="000B18C2" w:rsidRPr="006046C1" w:rsidDel="009236E4" w:rsidRDefault="00380F94" w:rsidP="009236E4">
      <w:pPr>
        <w:spacing w:after="218" w:line="259" w:lineRule="auto"/>
        <w:ind w:left="1198" w:firstLine="0"/>
        <w:rPr>
          <w:del w:id="79" w:author="Jos" w:date="2020-05-01T14:49:00Z"/>
          <w:lang w:val="nl-NL"/>
        </w:rPr>
      </w:pPr>
      <w:del w:id="80" w:author="Jos" w:date="2020-05-01T14:49:00Z">
        <w:r w:rsidRPr="006046C1" w:rsidDel="009236E4">
          <w:rPr>
            <w:sz w:val="22"/>
            <w:lang w:val="nl-NL"/>
          </w:rPr>
          <w:delText xml:space="preserve"> </w:delText>
        </w:r>
      </w:del>
    </w:p>
    <w:p w14:paraId="79251A2C" w14:textId="294CAC45" w:rsidR="000B18C2" w:rsidRPr="006046C1" w:rsidRDefault="00380F94">
      <w:pPr>
        <w:spacing w:after="206"/>
        <w:ind w:left="1102" w:right="413"/>
        <w:rPr>
          <w:lang w:val="nl-NL"/>
        </w:rPr>
      </w:pPr>
      <w:r w:rsidRPr="006046C1">
        <w:rPr>
          <w:lang w:val="nl-NL"/>
        </w:rPr>
        <w:lastRenderedPageBreak/>
        <w:t xml:space="preserve">Als de machine delen detecteert wordt er doormiddel van de functie </w:t>
      </w:r>
      <w:proofErr w:type="spellStart"/>
      <w:r w:rsidRPr="006046C1">
        <w:rPr>
          <w:lang w:val="nl-NL"/>
        </w:rPr>
        <w:t>WMAcheckparts</w:t>
      </w:r>
      <w:proofErr w:type="spellEnd"/>
      <w:r w:rsidRPr="006046C1">
        <w:rPr>
          <w:lang w:val="nl-NL"/>
        </w:rPr>
        <w:t xml:space="preserve"> bepaald of er genoeg delen in de machine liggen of dat de verkeerde delen in de machine liggen. De functie werkt door de waarde van de delen bij elkaar op te tellen. Als de 2 delen bij elkaar de </w:t>
      </w:r>
      <w:proofErr w:type="spellStart"/>
      <w:r w:rsidRPr="006046C1">
        <w:rPr>
          <w:lang w:val="nl-NL"/>
        </w:rPr>
        <w:t>valueParts</w:t>
      </w:r>
      <w:proofErr w:type="spellEnd"/>
      <w:r w:rsidRPr="006046C1">
        <w:rPr>
          <w:lang w:val="nl-NL"/>
        </w:rPr>
        <w:t xml:space="preserve"> is liggen er genoeg delen in de machine. Zolang de waarde onder de </w:t>
      </w:r>
      <w:proofErr w:type="spellStart"/>
      <w:r w:rsidRPr="006046C1">
        <w:rPr>
          <w:lang w:val="nl-NL"/>
        </w:rPr>
        <w:t>valueParts</w:t>
      </w:r>
      <w:proofErr w:type="spellEnd"/>
      <w:r w:rsidRPr="006046C1">
        <w:rPr>
          <w:lang w:val="nl-NL"/>
        </w:rPr>
        <w:t xml:space="preserve"> is, liggen er niet genoeg delen in de machine. Als de waarde boven de </w:t>
      </w:r>
      <w:proofErr w:type="spellStart"/>
      <w:r w:rsidRPr="006046C1">
        <w:rPr>
          <w:lang w:val="nl-NL"/>
        </w:rPr>
        <w:t>valueParts</w:t>
      </w:r>
      <w:proofErr w:type="spellEnd"/>
      <w:r w:rsidRPr="006046C1">
        <w:rPr>
          <w:lang w:val="nl-NL"/>
        </w:rPr>
        <w:t xml:space="preserve"> is dan liggen er teveel delen in de machine en gaat de machine naar de error state. </w:t>
      </w:r>
    </w:p>
    <w:p w14:paraId="1F6A07CB" w14:textId="77777777" w:rsidR="000B18C2" w:rsidRPr="006046C1" w:rsidRDefault="00380F94">
      <w:pPr>
        <w:spacing w:after="209"/>
        <w:ind w:left="1102" w:right="413"/>
        <w:rPr>
          <w:lang w:val="nl-NL"/>
        </w:rPr>
      </w:pPr>
      <w:r w:rsidRPr="006046C1">
        <w:rPr>
          <w:lang w:val="nl-NL"/>
        </w:rPr>
        <w:t xml:space="preserve">De </w:t>
      </w:r>
      <w:proofErr w:type="spellStart"/>
      <w:r w:rsidRPr="006046C1">
        <w:rPr>
          <w:lang w:val="nl-NL"/>
        </w:rPr>
        <w:t>states</w:t>
      </w:r>
      <w:proofErr w:type="spellEnd"/>
      <w:r w:rsidRPr="006046C1">
        <w:rPr>
          <w:lang w:val="nl-NL"/>
        </w:rPr>
        <w:t xml:space="preserve"> </w:t>
      </w:r>
      <w:proofErr w:type="spellStart"/>
      <w:r w:rsidRPr="006046C1">
        <w:rPr>
          <w:lang w:val="nl-NL"/>
        </w:rPr>
        <w:t>weldRobot</w:t>
      </w:r>
      <w:proofErr w:type="spellEnd"/>
      <w:r w:rsidRPr="006046C1">
        <w:rPr>
          <w:lang w:val="nl-NL"/>
        </w:rPr>
        <w:t xml:space="preserve"> en </w:t>
      </w:r>
      <w:proofErr w:type="spellStart"/>
      <w:r w:rsidRPr="006046C1">
        <w:rPr>
          <w:lang w:val="nl-NL"/>
        </w:rPr>
        <w:t>partDispenseRobot</w:t>
      </w:r>
      <w:proofErr w:type="spellEnd"/>
      <w:r w:rsidRPr="006046C1">
        <w:rPr>
          <w:lang w:val="nl-NL"/>
        </w:rPr>
        <w:t xml:space="preserve"> zijn eenvoudige </w:t>
      </w:r>
      <w:proofErr w:type="spellStart"/>
      <w:r w:rsidRPr="006046C1">
        <w:rPr>
          <w:lang w:val="nl-NL"/>
        </w:rPr>
        <w:t>states</w:t>
      </w:r>
      <w:proofErr w:type="spellEnd"/>
      <w:r w:rsidRPr="006046C1">
        <w:rPr>
          <w:lang w:val="nl-NL"/>
        </w:rPr>
        <w:t xml:space="preserve"> waarin de robots gestart kunnen worden doormiddel van de startknop. Vanuit deze state kan de noodstop bediend worden in een onveilige situatie. In de praktijk zal dan de robot stoppen met bewegen, bij deze statemachine is dat niet realiseerbaar omdat het niet communiceert met de robot. </w:t>
      </w:r>
    </w:p>
    <w:p w14:paraId="41B9A953" w14:textId="77777777" w:rsidR="000B18C2" w:rsidRPr="006046C1" w:rsidRDefault="00380F94">
      <w:pPr>
        <w:spacing w:after="208"/>
        <w:ind w:left="1102" w:right="413"/>
        <w:rPr>
          <w:lang w:val="nl-NL"/>
        </w:rPr>
      </w:pPr>
      <w:r w:rsidRPr="006046C1">
        <w:rPr>
          <w:lang w:val="nl-NL"/>
        </w:rPr>
        <w:t xml:space="preserve">Als de noodstop bediend is of de deur is geopend gaat de machine naar de state </w:t>
      </w:r>
      <w:proofErr w:type="spellStart"/>
      <w:r w:rsidRPr="006046C1">
        <w:rPr>
          <w:lang w:val="nl-NL"/>
        </w:rPr>
        <w:t>MachineNotSafe</w:t>
      </w:r>
      <w:proofErr w:type="spellEnd"/>
      <w:r w:rsidRPr="006046C1">
        <w:rPr>
          <w:lang w:val="nl-NL"/>
        </w:rPr>
        <w:t xml:space="preserve">, om uit deze state te komen is ervoor gekozen om de gebruiker te laten kiezen met een toets op het toetsenbord of de machine veilig is. In de praktijk zal dit automatisch gedaan worden als de noodstop gedeactiveerd is of de deur wordt gesloten. Nadat de machine veilig is verklaard zal de machine naar de state Error gaan omdat de machine reset moet worden. Vanuit de state </w:t>
      </w:r>
      <w:proofErr w:type="spellStart"/>
      <w:r w:rsidRPr="006046C1">
        <w:rPr>
          <w:lang w:val="nl-NL"/>
        </w:rPr>
        <w:t>MachineNotSafe</w:t>
      </w:r>
      <w:proofErr w:type="spellEnd"/>
      <w:r w:rsidRPr="006046C1">
        <w:rPr>
          <w:lang w:val="nl-NL"/>
        </w:rPr>
        <w:t xml:space="preserve"> kan de machine uitgeschakeld worden. </w:t>
      </w:r>
    </w:p>
    <w:p w14:paraId="0AA19FEF" w14:textId="77777777" w:rsidR="000B18C2" w:rsidRPr="006046C1" w:rsidRDefault="00380F94">
      <w:pPr>
        <w:spacing w:after="190"/>
        <w:ind w:left="1102" w:right="413"/>
        <w:rPr>
          <w:lang w:val="nl-NL"/>
        </w:rPr>
      </w:pPr>
      <w:r w:rsidRPr="006046C1">
        <w:rPr>
          <w:lang w:val="nl-NL"/>
        </w:rPr>
        <w:t>De state Error zorgt ervoor door de toets ‘r’ op het toetsenbord dat de machine reset wordt. Omdat de gebruiker de delen uit de machine moet halen in de state Error wordt de waarde van de delen die in de machine lagen op 0 gezet.</w:t>
      </w:r>
      <w:r w:rsidRPr="006046C1">
        <w:rPr>
          <w:sz w:val="22"/>
          <w:lang w:val="nl-NL"/>
        </w:rPr>
        <w:t xml:space="preserve"> </w:t>
      </w:r>
    </w:p>
    <w:p w14:paraId="758151F0" w14:textId="77777777" w:rsidR="000B18C2" w:rsidRPr="006046C1" w:rsidRDefault="00380F94">
      <w:pPr>
        <w:spacing w:after="218" w:line="259" w:lineRule="auto"/>
        <w:ind w:left="838" w:firstLine="0"/>
        <w:rPr>
          <w:lang w:val="nl-NL"/>
        </w:rPr>
      </w:pPr>
      <w:r w:rsidRPr="006046C1">
        <w:rPr>
          <w:sz w:val="22"/>
          <w:lang w:val="nl-NL"/>
        </w:rPr>
        <w:t xml:space="preserve"> </w:t>
      </w:r>
    </w:p>
    <w:p w14:paraId="7D315447" w14:textId="77777777" w:rsidR="000B18C2" w:rsidRPr="006046C1" w:rsidRDefault="00380F94">
      <w:pPr>
        <w:spacing w:after="218" w:line="259" w:lineRule="auto"/>
        <w:ind w:left="838" w:firstLine="0"/>
        <w:rPr>
          <w:lang w:val="nl-NL"/>
        </w:rPr>
      </w:pPr>
      <w:r w:rsidRPr="006046C1">
        <w:rPr>
          <w:sz w:val="22"/>
          <w:lang w:val="nl-NL"/>
        </w:rPr>
        <w:t xml:space="preserve"> </w:t>
      </w:r>
    </w:p>
    <w:p w14:paraId="687B1DCE" w14:textId="77777777" w:rsidR="000B18C2" w:rsidRPr="006046C1" w:rsidRDefault="00380F94">
      <w:pPr>
        <w:spacing w:after="218" w:line="259" w:lineRule="auto"/>
        <w:ind w:left="838" w:firstLine="0"/>
        <w:rPr>
          <w:lang w:val="nl-NL"/>
        </w:rPr>
      </w:pPr>
      <w:r w:rsidRPr="006046C1">
        <w:rPr>
          <w:sz w:val="22"/>
          <w:lang w:val="nl-NL"/>
        </w:rPr>
        <w:t xml:space="preserve"> </w:t>
      </w:r>
    </w:p>
    <w:p w14:paraId="563344F9" w14:textId="77777777" w:rsidR="000B18C2" w:rsidRPr="006046C1" w:rsidRDefault="00380F94">
      <w:pPr>
        <w:spacing w:after="218" w:line="259" w:lineRule="auto"/>
        <w:ind w:left="838" w:firstLine="0"/>
        <w:rPr>
          <w:lang w:val="nl-NL"/>
        </w:rPr>
      </w:pPr>
      <w:r w:rsidRPr="006046C1">
        <w:rPr>
          <w:sz w:val="22"/>
          <w:lang w:val="nl-NL"/>
        </w:rPr>
        <w:t xml:space="preserve"> </w:t>
      </w:r>
    </w:p>
    <w:p w14:paraId="07E9D5D5" w14:textId="77777777" w:rsidR="000B18C2" w:rsidRPr="006046C1" w:rsidRDefault="00380F94">
      <w:pPr>
        <w:spacing w:after="218" w:line="259" w:lineRule="auto"/>
        <w:ind w:left="838" w:firstLine="0"/>
        <w:rPr>
          <w:lang w:val="nl-NL"/>
        </w:rPr>
      </w:pPr>
      <w:r w:rsidRPr="006046C1">
        <w:rPr>
          <w:sz w:val="22"/>
          <w:lang w:val="nl-NL"/>
        </w:rPr>
        <w:t xml:space="preserve"> </w:t>
      </w:r>
    </w:p>
    <w:p w14:paraId="30BD09E5" w14:textId="77777777" w:rsidR="000B18C2" w:rsidRPr="006046C1" w:rsidRDefault="00380F94">
      <w:pPr>
        <w:spacing w:after="218" w:line="259" w:lineRule="auto"/>
        <w:ind w:left="838" w:firstLine="0"/>
        <w:rPr>
          <w:lang w:val="nl-NL"/>
        </w:rPr>
      </w:pPr>
      <w:r w:rsidRPr="006046C1">
        <w:rPr>
          <w:sz w:val="22"/>
          <w:lang w:val="nl-NL"/>
        </w:rPr>
        <w:t xml:space="preserve"> </w:t>
      </w:r>
    </w:p>
    <w:p w14:paraId="5F3174E6" w14:textId="77777777" w:rsidR="000B18C2" w:rsidRPr="006046C1" w:rsidRDefault="00380F94">
      <w:pPr>
        <w:spacing w:after="218" w:line="259" w:lineRule="auto"/>
        <w:ind w:left="838" w:firstLine="0"/>
        <w:rPr>
          <w:lang w:val="nl-NL"/>
        </w:rPr>
      </w:pPr>
      <w:r w:rsidRPr="006046C1">
        <w:rPr>
          <w:sz w:val="22"/>
          <w:lang w:val="nl-NL"/>
        </w:rPr>
        <w:t xml:space="preserve"> </w:t>
      </w:r>
    </w:p>
    <w:p w14:paraId="075E8C2D" w14:textId="77777777" w:rsidR="000B18C2" w:rsidRPr="006046C1" w:rsidRDefault="00380F94">
      <w:pPr>
        <w:spacing w:after="218" w:line="259" w:lineRule="auto"/>
        <w:ind w:left="838" w:firstLine="0"/>
        <w:rPr>
          <w:lang w:val="nl-NL"/>
        </w:rPr>
      </w:pPr>
      <w:r w:rsidRPr="006046C1">
        <w:rPr>
          <w:sz w:val="22"/>
          <w:lang w:val="nl-NL"/>
        </w:rPr>
        <w:t xml:space="preserve"> </w:t>
      </w:r>
    </w:p>
    <w:p w14:paraId="51344E0C" w14:textId="77777777" w:rsidR="000B18C2" w:rsidRPr="006046C1" w:rsidRDefault="00380F94">
      <w:pPr>
        <w:spacing w:after="0" w:line="259" w:lineRule="auto"/>
        <w:ind w:left="838" w:firstLine="0"/>
        <w:rPr>
          <w:lang w:val="nl-NL"/>
        </w:rPr>
      </w:pPr>
      <w:r w:rsidRPr="006046C1">
        <w:rPr>
          <w:sz w:val="22"/>
          <w:lang w:val="nl-NL"/>
        </w:rPr>
        <w:t xml:space="preserve"> </w:t>
      </w:r>
    </w:p>
    <w:p w14:paraId="3E755DC0" w14:textId="77777777" w:rsidR="00AA2A6D" w:rsidRDefault="00AA2A6D">
      <w:pPr>
        <w:spacing w:after="160" w:line="259" w:lineRule="auto"/>
        <w:ind w:left="0" w:firstLine="0"/>
        <w:rPr>
          <w:ins w:id="81" w:author="Jos" w:date="2020-05-01T15:19:00Z"/>
          <w:b/>
          <w:color w:val="EC6608"/>
          <w:sz w:val="28"/>
        </w:rPr>
      </w:pPr>
      <w:bookmarkStart w:id="82" w:name="_Toc532822739"/>
      <w:ins w:id="83" w:author="Jos" w:date="2020-05-01T15:19:00Z">
        <w:r>
          <w:br w:type="page"/>
        </w:r>
      </w:ins>
    </w:p>
    <w:p w14:paraId="5EA308EF" w14:textId="434162BA" w:rsidR="000B18C2" w:rsidRDefault="00380F94">
      <w:pPr>
        <w:pStyle w:val="Kop1"/>
        <w:ind w:left="1183" w:hanging="360"/>
        <w:rPr>
          <w:ins w:id="84" w:author="Jos" w:date="2020-05-01T14:51:00Z"/>
        </w:rPr>
      </w:pPr>
      <w:proofErr w:type="spellStart"/>
      <w:r>
        <w:lastRenderedPageBreak/>
        <w:t>Realisatie</w:t>
      </w:r>
      <w:proofErr w:type="spellEnd"/>
      <w:r>
        <w:t xml:space="preserve"> </w:t>
      </w:r>
      <w:proofErr w:type="spellStart"/>
      <w:r>
        <w:t>en</w:t>
      </w:r>
      <w:proofErr w:type="spellEnd"/>
      <w:r>
        <w:t xml:space="preserve"> </w:t>
      </w:r>
      <w:proofErr w:type="spellStart"/>
      <w:r>
        <w:t>testen</w:t>
      </w:r>
      <w:bookmarkEnd w:id="82"/>
      <w:proofErr w:type="spellEnd"/>
      <w:r>
        <w:t xml:space="preserve"> </w:t>
      </w:r>
    </w:p>
    <w:p w14:paraId="49DB0471" w14:textId="77777777" w:rsidR="0096690F" w:rsidRPr="0096690F" w:rsidRDefault="0096690F" w:rsidP="0096690F">
      <w:pPr>
        <w:ind w:left="0" w:firstLine="0"/>
      </w:pPr>
    </w:p>
    <w:p w14:paraId="2F9AAC37" w14:textId="77777777" w:rsidR="000B18C2" w:rsidRPr="006046C1" w:rsidRDefault="00380F94">
      <w:pPr>
        <w:spacing w:after="266"/>
        <w:ind w:left="1193" w:right="413"/>
        <w:rPr>
          <w:lang w:val="nl-NL"/>
        </w:rPr>
      </w:pPr>
      <w:r w:rsidRPr="006046C1">
        <w:rPr>
          <w:lang w:val="nl-NL"/>
        </w:rPr>
        <w:t xml:space="preserve">De manier waarop de lasmachine is gerealiseerd is in onderstaande hoofstukken te lezen. Om met de lasmachine aan alle juiste eisen van de klant te voldoen is er een test uitgevoerd. Hierbij zijn alle scenario’s getest die er zijn en wordt er gekeken hoe de machine hier op reageert. </w:t>
      </w:r>
    </w:p>
    <w:p w14:paraId="5BCD8954" w14:textId="77777777" w:rsidR="000B18C2" w:rsidRDefault="00380F94">
      <w:pPr>
        <w:pStyle w:val="Kop2"/>
        <w:ind w:left="1574" w:hanging="391"/>
      </w:pPr>
      <w:bookmarkStart w:id="85" w:name="_Toc532822740"/>
      <w:proofErr w:type="spellStart"/>
      <w:r>
        <w:t>Ontwikkelomgeving</w:t>
      </w:r>
      <w:bookmarkEnd w:id="85"/>
      <w:proofErr w:type="spellEnd"/>
      <w:r>
        <w:t xml:space="preserve"> </w:t>
      </w:r>
    </w:p>
    <w:p w14:paraId="771A4310" w14:textId="370BC902" w:rsidR="000B18C2" w:rsidRDefault="00380F94">
      <w:pPr>
        <w:ind w:left="1193" w:right="413"/>
        <w:rPr>
          <w:ins w:id="86" w:author="Jos" w:date="2020-05-01T14:50:00Z"/>
          <w:lang w:val="nl-NL"/>
        </w:rPr>
      </w:pPr>
      <w:r w:rsidRPr="006046C1">
        <w:rPr>
          <w:lang w:val="nl-NL"/>
        </w:rPr>
        <w:t>Het project ‘lasmachine’ is ontwikkeld met het programma Q</w:t>
      </w:r>
      <w:ins w:id="87" w:author="Jos" w:date="2020-05-01T14:50:00Z">
        <w:r w:rsidR="004A5989">
          <w:rPr>
            <w:lang w:val="nl-NL"/>
          </w:rPr>
          <w:t>t</w:t>
        </w:r>
      </w:ins>
      <w:r w:rsidRPr="006046C1">
        <w:rPr>
          <w:lang w:val="nl-NL"/>
        </w:rPr>
        <w:t xml:space="preserve">Creator. In figuur 5 is te zien hoe de ontwikkelomgeving eruit ziet. </w:t>
      </w:r>
    </w:p>
    <w:p w14:paraId="380CAEA4" w14:textId="77777777" w:rsidR="004A5989" w:rsidRPr="006046C1" w:rsidRDefault="004A5989">
      <w:pPr>
        <w:ind w:left="1193" w:right="413"/>
        <w:rPr>
          <w:lang w:val="nl-NL"/>
        </w:rPr>
      </w:pPr>
    </w:p>
    <w:p w14:paraId="458BBE10" w14:textId="77777777" w:rsidR="000B18C2" w:rsidRDefault="00380F94" w:rsidP="004A5989">
      <w:pPr>
        <w:spacing w:after="215" w:line="259" w:lineRule="auto"/>
        <w:ind w:left="313" w:right="-17" w:firstLine="0"/>
        <w:jc w:val="center"/>
      </w:pPr>
      <w:r>
        <w:rPr>
          <w:noProof/>
          <w:lang w:val="nl-NL" w:eastAsia="nl-NL"/>
        </w:rPr>
        <w:drawing>
          <wp:inline distT="0" distB="0" distL="0" distR="0" wp14:anchorId="5F69C2F9" wp14:editId="2464548F">
            <wp:extent cx="5609273" cy="3141980"/>
            <wp:effectExtent l="0" t="0" r="0" b="127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6"/>
                    <a:stretch>
                      <a:fillRect/>
                    </a:stretch>
                  </pic:blipFill>
                  <pic:spPr>
                    <a:xfrm>
                      <a:off x="0" y="0"/>
                      <a:ext cx="5614535" cy="3144928"/>
                    </a:xfrm>
                    <a:prstGeom prst="rect">
                      <a:avLst/>
                    </a:prstGeom>
                  </pic:spPr>
                </pic:pic>
              </a:graphicData>
            </a:graphic>
          </wp:inline>
        </w:drawing>
      </w:r>
    </w:p>
    <w:p w14:paraId="1D075264" w14:textId="17E4A959" w:rsidR="000B18C2" w:rsidRPr="006046C1" w:rsidRDefault="00380F94" w:rsidP="004A5989">
      <w:pPr>
        <w:spacing w:after="377" w:line="265" w:lineRule="auto"/>
        <w:ind w:left="324"/>
        <w:jc w:val="center"/>
        <w:rPr>
          <w:lang w:val="nl-NL"/>
        </w:rPr>
      </w:pPr>
      <w:r w:rsidRPr="006046C1">
        <w:rPr>
          <w:i/>
          <w:sz w:val="18"/>
          <w:lang w:val="nl-NL"/>
        </w:rPr>
        <w:t>F</w:t>
      </w:r>
      <w:r w:rsidR="005A75CF">
        <w:rPr>
          <w:i/>
          <w:sz w:val="18"/>
          <w:lang w:val="nl-NL"/>
        </w:rPr>
        <w:t>iguur 5 Ontwikkelomgeving van Qt</w:t>
      </w:r>
      <w:r w:rsidRPr="006046C1">
        <w:rPr>
          <w:i/>
          <w:sz w:val="18"/>
          <w:lang w:val="nl-NL"/>
        </w:rPr>
        <w:t>Creator</w:t>
      </w:r>
    </w:p>
    <w:p w14:paraId="088BA873" w14:textId="124248F6" w:rsidR="0096690F" w:rsidRDefault="00380F94">
      <w:pPr>
        <w:ind w:left="1193" w:right="413"/>
        <w:rPr>
          <w:ins w:id="88" w:author="Jos" w:date="2020-05-01T14:51:00Z"/>
          <w:lang w:val="nl-NL"/>
        </w:rPr>
      </w:pPr>
      <w:r w:rsidRPr="006046C1">
        <w:rPr>
          <w:lang w:val="nl-NL"/>
        </w:rPr>
        <w:t>In het linker gedeelte staat de .pro file met daaronder de header files en sources. Aan de rechterkant is de ontwikkelomgeving waar de code in geprogrammeerd wordt. Onderin staan de issues wat e</w:t>
      </w:r>
      <w:r w:rsidR="001D4F79">
        <w:rPr>
          <w:lang w:val="nl-NL"/>
        </w:rPr>
        <w:t>en belangrijke functie is van Qt</w:t>
      </w:r>
      <w:r w:rsidRPr="006046C1">
        <w:rPr>
          <w:lang w:val="nl-NL"/>
        </w:rPr>
        <w:t xml:space="preserve">Creator om te kunnen debuggen. </w:t>
      </w:r>
    </w:p>
    <w:p w14:paraId="118C2E5B" w14:textId="77777777" w:rsidR="0096690F" w:rsidRDefault="0096690F">
      <w:pPr>
        <w:spacing w:after="160" w:line="259" w:lineRule="auto"/>
        <w:ind w:left="0" w:firstLine="0"/>
        <w:rPr>
          <w:ins w:id="89" w:author="Jos" w:date="2020-05-01T14:51:00Z"/>
          <w:lang w:val="nl-NL"/>
        </w:rPr>
      </w:pPr>
      <w:ins w:id="90" w:author="Jos" w:date="2020-05-01T14:51:00Z">
        <w:r>
          <w:rPr>
            <w:lang w:val="nl-NL"/>
          </w:rPr>
          <w:br w:type="page"/>
        </w:r>
      </w:ins>
    </w:p>
    <w:p w14:paraId="3CF0935B" w14:textId="70CA076F" w:rsidR="000B18C2" w:rsidRDefault="00380F94">
      <w:pPr>
        <w:ind w:left="1193" w:right="413"/>
        <w:rPr>
          <w:lang w:val="nl-NL"/>
        </w:rPr>
      </w:pPr>
      <w:r w:rsidRPr="006046C1">
        <w:rPr>
          <w:lang w:val="nl-NL"/>
        </w:rPr>
        <w:lastRenderedPageBreak/>
        <w:t xml:space="preserve">In figuur 6 zijn de headerfiles te zien die bij de lasmachine horen en in figuur 7 de sources. </w:t>
      </w:r>
    </w:p>
    <w:p w14:paraId="4CFF93F5" w14:textId="77777777" w:rsidR="005427C8" w:rsidRPr="006046C1" w:rsidRDefault="005427C8">
      <w:pPr>
        <w:ind w:left="1193" w:right="413"/>
        <w:rPr>
          <w:lang w:val="nl-NL"/>
        </w:rPr>
      </w:pPr>
    </w:p>
    <w:p w14:paraId="7451D968" w14:textId="77777777" w:rsidR="000B18C2" w:rsidRDefault="00380F94">
      <w:pPr>
        <w:spacing w:after="53" w:line="259" w:lineRule="auto"/>
        <w:ind w:left="839" w:firstLine="0"/>
      </w:pPr>
      <w:r>
        <w:rPr>
          <w:noProof/>
          <w:sz w:val="22"/>
          <w:lang w:val="nl-NL" w:eastAsia="nl-NL"/>
        </w:rPr>
        <mc:AlternateContent>
          <mc:Choice Requires="wpg">
            <w:drawing>
              <wp:inline distT="0" distB="0" distL="0" distR="0" wp14:anchorId="2D5D4BED" wp14:editId="6F368DCC">
                <wp:extent cx="4981575" cy="1378586"/>
                <wp:effectExtent l="0" t="0" r="0" b="0"/>
                <wp:docPr id="16058" name="Group 16058"/>
                <wp:cNvGraphicFramePr/>
                <a:graphic xmlns:a="http://schemas.openxmlformats.org/drawingml/2006/main">
                  <a:graphicData uri="http://schemas.microsoft.com/office/word/2010/wordprocessingGroup">
                    <wpg:wgp>
                      <wpg:cNvGrpSpPr/>
                      <wpg:grpSpPr>
                        <a:xfrm>
                          <a:off x="0" y="0"/>
                          <a:ext cx="4981575" cy="1378586"/>
                          <a:chOff x="0" y="0"/>
                          <a:chExt cx="4981575" cy="1378586"/>
                        </a:xfrm>
                      </wpg:grpSpPr>
                      <pic:pic xmlns:pic="http://schemas.openxmlformats.org/drawingml/2006/picture">
                        <pic:nvPicPr>
                          <pic:cNvPr id="1259" name="Picture 1259"/>
                          <pic:cNvPicPr/>
                        </pic:nvPicPr>
                        <pic:blipFill>
                          <a:blip r:embed="rId17"/>
                          <a:stretch>
                            <a:fillRect/>
                          </a:stretch>
                        </pic:blipFill>
                        <pic:spPr>
                          <a:xfrm>
                            <a:off x="0" y="0"/>
                            <a:ext cx="1978660" cy="1330325"/>
                          </a:xfrm>
                          <a:prstGeom prst="rect">
                            <a:avLst/>
                          </a:prstGeom>
                        </pic:spPr>
                      </pic:pic>
                      <pic:pic xmlns:pic="http://schemas.openxmlformats.org/drawingml/2006/picture">
                        <pic:nvPicPr>
                          <pic:cNvPr id="1261" name="Picture 1261"/>
                          <pic:cNvPicPr/>
                        </pic:nvPicPr>
                        <pic:blipFill>
                          <a:blip r:embed="rId18"/>
                          <a:stretch>
                            <a:fillRect/>
                          </a:stretch>
                        </pic:blipFill>
                        <pic:spPr>
                          <a:xfrm>
                            <a:off x="3549015" y="636"/>
                            <a:ext cx="1432560" cy="137795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6058" style="width:392.25pt;height:108.55pt;mso-position-horizontal-relative:char;mso-position-vertical-relative:line" coordsize="49815,13785">
                <v:shape id="Picture 1259" style="position:absolute;width:19786;height:13303;left:0;top:0;" filled="f">
                  <v:imagedata r:id="rId19"/>
                </v:shape>
                <v:shape id="Picture 1261" style="position:absolute;width:14325;height:13779;left:35490;top:6;" filled="f">
                  <v:imagedata r:id="rId20"/>
                </v:shape>
              </v:group>
            </w:pict>
          </mc:Fallback>
        </mc:AlternateContent>
      </w:r>
    </w:p>
    <w:p w14:paraId="030E5256" w14:textId="3A6233AD" w:rsidR="000B18C2" w:rsidRPr="006046C1" w:rsidRDefault="00380F94" w:rsidP="002B43B5">
      <w:pPr>
        <w:tabs>
          <w:tab w:val="center" w:pos="1569"/>
          <w:tab w:val="center" w:pos="2933"/>
          <w:tab w:val="center" w:pos="7071"/>
        </w:tabs>
        <w:spacing w:after="142" w:line="265" w:lineRule="auto"/>
        <w:ind w:left="0" w:firstLine="0"/>
        <w:jc w:val="center"/>
        <w:rPr>
          <w:lang w:val="nl-NL"/>
        </w:rPr>
      </w:pPr>
      <w:r w:rsidRPr="006046C1">
        <w:rPr>
          <w:i/>
          <w:sz w:val="18"/>
          <w:lang w:val="nl-NL"/>
        </w:rPr>
        <w:t xml:space="preserve">Figuur 6 Headerfiles </w:t>
      </w:r>
      <w:r w:rsidRPr="006046C1">
        <w:rPr>
          <w:i/>
          <w:sz w:val="18"/>
          <w:lang w:val="nl-NL"/>
        </w:rPr>
        <w:tab/>
        <w:t xml:space="preserve"> </w:t>
      </w:r>
      <w:r w:rsidRPr="006046C1">
        <w:rPr>
          <w:i/>
          <w:sz w:val="18"/>
          <w:lang w:val="nl-NL"/>
        </w:rPr>
        <w:tab/>
        <w:t>Figuur 7 Sources</w:t>
      </w:r>
    </w:p>
    <w:p w14:paraId="64653F99" w14:textId="77777777" w:rsidR="002B43B5" w:rsidRDefault="00380F94">
      <w:pPr>
        <w:spacing w:after="212"/>
        <w:ind w:right="413"/>
        <w:rPr>
          <w:lang w:val="nl-NL"/>
        </w:rPr>
      </w:pPr>
      <w:r w:rsidRPr="006046C1">
        <w:rPr>
          <w:lang w:val="nl-NL"/>
        </w:rPr>
        <w:t xml:space="preserve">       </w:t>
      </w:r>
    </w:p>
    <w:p w14:paraId="577961EA" w14:textId="1B45C2ED" w:rsidR="000B18C2" w:rsidRPr="006046C1" w:rsidRDefault="00380F94">
      <w:pPr>
        <w:spacing w:after="212"/>
        <w:ind w:right="413"/>
        <w:rPr>
          <w:lang w:val="nl-NL"/>
        </w:rPr>
      </w:pPr>
      <w:r w:rsidRPr="006046C1">
        <w:rPr>
          <w:lang w:val="nl-NL"/>
        </w:rPr>
        <w:t xml:space="preserve">Hieronder staat de tekstfile van de .pro file:  </w:t>
      </w:r>
    </w:p>
    <w:p w14:paraId="66AE4272" w14:textId="77777777" w:rsidR="000B18C2" w:rsidRDefault="00380F94">
      <w:pPr>
        <w:ind w:left="1556" w:right="413"/>
      </w:pPr>
      <w:commentRangeStart w:id="91"/>
      <w:r>
        <w:t xml:space="preserve">TEMPLATE = app </w:t>
      </w:r>
    </w:p>
    <w:p w14:paraId="46380A99" w14:textId="77777777" w:rsidR="000B18C2" w:rsidRDefault="00380F94">
      <w:pPr>
        <w:ind w:left="1556" w:right="413"/>
      </w:pPr>
      <w:r>
        <w:t xml:space="preserve">CONFIG += console </w:t>
      </w:r>
    </w:p>
    <w:p w14:paraId="6EFB5ABC" w14:textId="77777777" w:rsidR="000B18C2" w:rsidRDefault="00380F94">
      <w:pPr>
        <w:ind w:left="1556" w:right="413"/>
      </w:pPr>
      <w:r>
        <w:t xml:space="preserve">CONFIG -= </w:t>
      </w:r>
      <w:proofErr w:type="spellStart"/>
      <w:r>
        <w:t>app_bundle</w:t>
      </w:r>
      <w:proofErr w:type="spellEnd"/>
      <w:r>
        <w:t xml:space="preserve"> </w:t>
      </w:r>
    </w:p>
    <w:p w14:paraId="3BD4BF41" w14:textId="77777777" w:rsidR="000B18C2" w:rsidRDefault="00380F94">
      <w:pPr>
        <w:ind w:left="1556" w:right="413"/>
      </w:pPr>
      <w:r>
        <w:t xml:space="preserve">CONFIG -= </w:t>
      </w:r>
      <w:proofErr w:type="spellStart"/>
      <w:r>
        <w:t>qt</w:t>
      </w:r>
      <w:proofErr w:type="spellEnd"/>
      <w:r>
        <w:t xml:space="preserve"> </w:t>
      </w:r>
    </w:p>
    <w:p w14:paraId="6BB9FC40" w14:textId="77777777" w:rsidR="000B18C2" w:rsidRDefault="00380F94">
      <w:pPr>
        <w:ind w:left="1556" w:right="413"/>
      </w:pPr>
      <w:r>
        <w:t xml:space="preserve">CONFIG += c11 </w:t>
      </w:r>
    </w:p>
    <w:p w14:paraId="590F02B5" w14:textId="77777777" w:rsidR="000B18C2" w:rsidRDefault="00380F94">
      <w:pPr>
        <w:spacing w:after="0" w:line="259" w:lineRule="auto"/>
        <w:ind w:left="1546" w:firstLine="0"/>
      </w:pPr>
      <w:r>
        <w:t xml:space="preserve"> </w:t>
      </w:r>
    </w:p>
    <w:p w14:paraId="2FE7C37B" w14:textId="77777777" w:rsidR="000B18C2" w:rsidRDefault="00380F94">
      <w:pPr>
        <w:ind w:left="1556" w:right="413"/>
      </w:pPr>
      <w:r>
        <w:t xml:space="preserve">SOURCES += </w:t>
      </w:r>
      <w:proofErr w:type="spellStart"/>
      <w:r>
        <w:t>main.c</w:t>
      </w:r>
      <w:proofErr w:type="spellEnd"/>
      <w:r>
        <w:t xml:space="preserve"> \ </w:t>
      </w:r>
    </w:p>
    <w:p w14:paraId="69430479" w14:textId="77777777" w:rsidR="000B18C2" w:rsidRDefault="00380F94">
      <w:pPr>
        <w:ind w:left="1556" w:right="6371"/>
      </w:pPr>
      <w:r>
        <w:t xml:space="preserve">    </w:t>
      </w:r>
      <w:proofErr w:type="spellStart"/>
      <w:r>
        <w:t>fsm.c</w:t>
      </w:r>
      <w:proofErr w:type="spellEnd"/>
      <w:r>
        <w:t xml:space="preserve"> \     </w:t>
      </w:r>
      <w:proofErr w:type="spellStart"/>
      <w:r>
        <w:t>display.c</w:t>
      </w:r>
      <w:proofErr w:type="spellEnd"/>
      <w:r>
        <w:t xml:space="preserve"> \     </w:t>
      </w:r>
      <w:proofErr w:type="spellStart"/>
      <w:r>
        <w:t>keyboard.c</w:t>
      </w:r>
      <w:proofErr w:type="spellEnd"/>
      <w:r>
        <w:t xml:space="preserve"> \     </w:t>
      </w:r>
      <w:proofErr w:type="spellStart"/>
      <w:r>
        <w:t>partDetector.c</w:t>
      </w:r>
      <w:proofErr w:type="spellEnd"/>
      <w:r>
        <w:t xml:space="preserve"> \     </w:t>
      </w:r>
      <w:proofErr w:type="spellStart"/>
      <w:r>
        <w:t>partDispenseRobot.c</w:t>
      </w:r>
      <w:proofErr w:type="spellEnd"/>
      <w:r>
        <w:t xml:space="preserve"> \     </w:t>
      </w:r>
      <w:proofErr w:type="spellStart"/>
      <w:r>
        <w:t>weldRobot.c</w:t>
      </w:r>
      <w:proofErr w:type="spellEnd"/>
      <w:r>
        <w:t xml:space="preserve"> \     </w:t>
      </w:r>
      <w:proofErr w:type="spellStart"/>
      <w:r>
        <w:t>safety.c</w:t>
      </w:r>
      <w:proofErr w:type="spellEnd"/>
      <w:r>
        <w:t xml:space="preserve"> \ </w:t>
      </w:r>
    </w:p>
    <w:p w14:paraId="4B0F780A" w14:textId="77777777" w:rsidR="000B18C2" w:rsidRDefault="00380F94">
      <w:pPr>
        <w:ind w:left="1556" w:right="413"/>
      </w:pPr>
      <w:r>
        <w:t xml:space="preserve">    </w:t>
      </w:r>
      <w:proofErr w:type="spellStart"/>
      <w:r>
        <w:t>error.c</w:t>
      </w:r>
      <w:proofErr w:type="spellEnd"/>
      <w:r>
        <w:t xml:space="preserve"> </w:t>
      </w:r>
    </w:p>
    <w:p w14:paraId="2B7CE88F" w14:textId="77777777" w:rsidR="000B18C2" w:rsidRDefault="00380F94">
      <w:pPr>
        <w:spacing w:after="0" w:line="259" w:lineRule="auto"/>
        <w:ind w:left="1546" w:firstLine="0"/>
      </w:pPr>
      <w:r>
        <w:t xml:space="preserve"> </w:t>
      </w:r>
    </w:p>
    <w:p w14:paraId="71F27004" w14:textId="77777777" w:rsidR="000B18C2" w:rsidRDefault="00380F94">
      <w:pPr>
        <w:ind w:left="1556" w:right="413"/>
      </w:pPr>
      <w:r>
        <w:t xml:space="preserve">HEADERS += \ </w:t>
      </w:r>
    </w:p>
    <w:p w14:paraId="7CC040E3" w14:textId="77777777" w:rsidR="000B18C2" w:rsidRDefault="00380F94">
      <w:pPr>
        <w:spacing w:after="229"/>
        <w:ind w:left="1556" w:right="6347"/>
      </w:pPr>
      <w:r>
        <w:t xml:space="preserve">    </w:t>
      </w:r>
      <w:proofErr w:type="spellStart"/>
      <w:r>
        <w:t>fsm.h</w:t>
      </w:r>
      <w:proofErr w:type="spellEnd"/>
      <w:r>
        <w:t xml:space="preserve"> \     </w:t>
      </w:r>
      <w:proofErr w:type="spellStart"/>
      <w:r>
        <w:t>display.h</w:t>
      </w:r>
      <w:proofErr w:type="spellEnd"/>
      <w:r>
        <w:t xml:space="preserve"> \     </w:t>
      </w:r>
      <w:proofErr w:type="spellStart"/>
      <w:r>
        <w:t>events.h</w:t>
      </w:r>
      <w:proofErr w:type="spellEnd"/>
      <w:r>
        <w:t xml:space="preserve"> \     </w:t>
      </w:r>
      <w:proofErr w:type="spellStart"/>
      <w:r>
        <w:t>keyboard.h</w:t>
      </w:r>
      <w:proofErr w:type="spellEnd"/>
      <w:r>
        <w:t xml:space="preserve"> \     </w:t>
      </w:r>
      <w:proofErr w:type="spellStart"/>
      <w:r>
        <w:t>partDetector.h</w:t>
      </w:r>
      <w:proofErr w:type="spellEnd"/>
      <w:r>
        <w:t xml:space="preserve"> \     </w:t>
      </w:r>
      <w:proofErr w:type="spellStart"/>
      <w:r>
        <w:t>partDispenseRobot.h</w:t>
      </w:r>
      <w:proofErr w:type="spellEnd"/>
      <w:r>
        <w:t xml:space="preserve"> \     </w:t>
      </w:r>
      <w:proofErr w:type="spellStart"/>
      <w:r>
        <w:t>weldRobot.h</w:t>
      </w:r>
      <w:proofErr w:type="spellEnd"/>
      <w:r>
        <w:t xml:space="preserve"> </w:t>
      </w:r>
      <w:commentRangeEnd w:id="91"/>
      <w:r w:rsidR="005427C8">
        <w:rPr>
          <w:rStyle w:val="Verwijzingopmerking"/>
        </w:rPr>
        <w:commentReference w:id="91"/>
      </w:r>
    </w:p>
    <w:p w14:paraId="768632FB" w14:textId="77777777" w:rsidR="000B18C2" w:rsidRDefault="00380F94">
      <w:pPr>
        <w:pStyle w:val="Kop2"/>
        <w:ind w:left="1574" w:hanging="391"/>
      </w:pPr>
      <w:bookmarkStart w:id="92" w:name="_Toc532822741"/>
      <w:proofErr w:type="spellStart"/>
      <w:r>
        <w:t>Userinterface</w:t>
      </w:r>
      <w:bookmarkEnd w:id="92"/>
      <w:proofErr w:type="spellEnd"/>
      <w:r>
        <w:t xml:space="preserve"> </w:t>
      </w:r>
    </w:p>
    <w:p w14:paraId="155EC464" w14:textId="77777777" w:rsidR="000B18C2" w:rsidRPr="006046C1" w:rsidRDefault="00380F94">
      <w:pPr>
        <w:spacing w:after="145"/>
        <w:ind w:left="1193" w:right="413"/>
        <w:rPr>
          <w:lang w:val="nl-NL"/>
        </w:rPr>
      </w:pPr>
      <w:r w:rsidRPr="006046C1">
        <w:rPr>
          <w:lang w:val="nl-NL"/>
        </w:rPr>
        <w:t xml:space="preserve">De userinterface zoals in figuur 8 staat afgebeeld bestaat uit een gedeelte waarin te zien is in welke state de machine zich bevindt. Onder dit gedeelte staan instructies voor de gebruiker. Deze instructies zijn bijvoorbeeld het indrukken van een toets of een handeling aan de machine zoals delen uitnemen.  </w:t>
      </w:r>
    </w:p>
    <w:p w14:paraId="6FA0F7E2" w14:textId="72464368" w:rsidR="000B18C2" w:rsidRDefault="00380F94" w:rsidP="0096690F">
      <w:pPr>
        <w:spacing w:after="122" w:line="259" w:lineRule="auto"/>
        <w:ind w:left="1276" w:right="116" w:firstLine="0"/>
        <w:jc w:val="center"/>
      </w:pPr>
      <w:r>
        <w:rPr>
          <w:noProof/>
          <w:lang w:val="nl-NL" w:eastAsia="nl-NL"/>
        </w:rPr>
        <w:lastRenderedPageBreak/>
        <w:drawing>
          <wp:inline distT="0" distB="0" distL="0" distR="0" wp14:anchorId="1AEACEFC" wp14:editId="3D136766">
            <wp:extent cx="5505323" cy="219011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21"/>
                    <a:stretch>
                      <a:fillRect/>
                    </a:stretch>
                  </pic:blipFill>
                  <pic:spPr>
                    <a:xfrm>
                      <a:off x="0" y="0"/>
                      <a:ext cx="5505323" cy="2190115"/>
                    </a:xfrm>
                    <a:prstGeom prst="rect">
                      <a:avLst/>
                    </a:prstGeom>
                  </pic:spPr>
                </pic:pic>
              </a:graphicData>
            </a:graphic>
          </wp:inline>
        </w:drawing>
      </w:r>
    </w:p>
    <w:p w14:paraId="0D5284DA" w14:textId="3A8D4C25" w:rsidR="000B18C2" w:rsidRDefault="00380F94" w:rsidP="0096690F">
      <w:pPr>
        <w:spacing w:after="142" w:line="265" w:lineRule="auto"/>
        <w:ind w:left="1193"/>
        <w:jc w:val="center"/>
      </w:pPr>
      <w:proofErr w:type="spellStart"/>
      <w:r>
        <w:rPr>
          <w:i/>
          <w:sz w:val="18"/>
        </w:rPr>
        <w:t>Figuur</w:t>
      </w:r>
      <w:proofErr w:type="spellEnd"/>
      <w:r>
        <w:rPr>
          <w:i/>
          <w:sz w:val="18"/>
        </w:rPr>
        <w:t xml:space="preserve"> 8 </w:t>
      </w:r>
      <w:proofErr w:type="spellStart"/>
      <w:r>
        <w:rPr>
          <w:i/>
          <w:sz w:val="18"/>
        </w:rPr>
        <w:t>Userinterface</w:t>
      </w:r>
      <w:proofErr w:type="spellEnd"/>
    </w:p>
    <w:p w14:paraId="31BF5A77" w14:textId="77777777" w:rsidR="000B18C2" w:rsidRDefault="00380F94">
      <w:pPr>
        <w:pStyle w:val="Kop2"/>
        <w:ind w:left="1574" w:hanging="391"/>
      </w:pPr>
      <w:bookmarkStart w:id="93" w:name="_Toc532822742"/>
      <w:proofErr w:type="spellStart"/>
      <w:r>
        <w:t>Acceptatie</w:t>
      </w:r>
      <w:proofErr w:type="spellEnd"/>
      <w:r>
        <w:t xml:space="preserve"> test</w:t>
      </w:r>
      <w:bookmarkEnd w:id="93"/>
      <w:r>
        <w:t xml:space="preserve"> </w:t>
      </w:r>
    </w:p>
    <w:p w14:paraId="14FE54B6" w14:textId="3209F6D8" w:rsidR="000B18C2" w:rsidRPr="006046C1" w:rsidRDefault="00380F94">
      <w:pPr>
        <w:spacing w:after="208"/>
        <w:ind w:left="1193" w:right="413"/>
        <w:rPr>
          <w:lang w:val="nl-NL"/>
        </w:rPr>
      </w:pPr>
      <w:r w:rsidRPr="006046C1">
        <w:rPr>
          <w:lang w:val="nl-NL"/>
        </w:rPr>
        <w:t xml:space="preserve">Om de machine goed op te leveren aan de klant </w:t>
      </w:r>
      <w:r w:rsidR="00F20C72">
        <w:rPr>
          <w:lang w:val="nl-NL"/>
        </w:rPr>
        <w:t>zijn de testen uitgevoerd.</w:t>
      </w:r>
      <w:r w:rsidRPr="006046C1">
        <w:rPr>
          <w:lang w:val="nl-NL"/>
        </w:rPr>
        <w:t xml:space="preserve"> In figuur 9 is een testtabel te zien van de uitgevoerde testen.  </w:t>
      </w:r>
    </w:p>
    <w:p w14:paraId="7C04768C" w14:textId="77777777" w:rsidR="000B18C2" w:rsidRPr="006046C1" w:rsidRDefault="00380F94">
      <w:pPr>
        <w:ind w:left="1193" w:right="413"/>
        <w:rPr>
          <w:lang w:val="nl-NL"/>
        </w:rPr>
      </w:pPr>
      <w:r w:rsidRPr="006046C1">
        <w:rPr>
          <w:lang w:val="nl-NL"/>
        </w:rPr>
        <w:t xml:space="preserve">De volgorde van het testen is als volgt: </w:t>
      </w:r>
    </w:p>
    <w:p w14:paraId="5244CE0C" w14:textId="77777777" w:rsidR="000B18C2" w:rsidRPr="00F20C72" w:rsidRDefault="00380F94">
      <w:pPr>
        <w:numPr>
          <w:ilvl w:val="0"/>
          <w:numId w:val="4"/>
        </w:numPr>
        <w:spacing w:after="31"/>
        <w:ind w:right="413" w:hanging="360"/>
        <w:rPr>
          <w:lang w:val="nl-NL"/>
        </w:rPr>
      </w:pPr>
      <w:r w:rsidRPr="00F20C72">
        <w:rPr>
          <w:lang w:val="nl-NL"/>
        </w:rPr>
        <w:t xml:space="preserve">Test 1: Opstarten van de applicatie  </w:t>
      </w:r>
    </w:p>
    <w:p w14:paraId="34A17F7F" w14:textId="77777777" w:rsidR="000B18C2" w:rsidRPr="00F20C72" w:rsidRDefault="00380F94">
      <w:pPr>
        <w:numPr>
          <w:ilvl w:val="0"/>
          <w:numId w:val="4"/>
        </w:numPr>
        <w:spacing w:after="34"/>
        <w:ind w:right="413" w:hanging="360"/>
        <w:rPr>
          <w:lang w:val="nl-NL"/>
        </w:rPr>
      </w:pPr>
      <w:r w:rsidRPr="00F20C72">
        <w:rPr>
          <w:lang w:val="nl-NL"/>
        </w:rPr>
        <w:t xml:space="preserve">Test 2: Input van de gebruiker </w:t>
      </w:r>
    </w:p>
    <w:p w14:paraId="32A4FC83" w14:textId="77777777" w:rsidR="000B18C2" w:rsidRPr="006046C1" w:rsidRDefault="00380F94">
      <w:pPr>
        <w:numPr>
          <w:ilvl w:val="0"/>
          <w:numId w:val="4"/>
        </w:numPr>
        <w:ind w:right="413" w:hanging="360"/>
        <w:rPr>
          <w:lang w:val="nl-NL"/>
        </w:rPr>
      </w:pPr>
      <w:r w:rsidRPr="006046C1">
        <w:rPr>
          <w:lang w:val="nl-NL"/>
        </w:rPr>
        <w:t xml:space="preserve">Test 3: Foute input van de gebruiker </w:t>
      </w:r>
    </w:p>
    <w:p w14:paraId="7E77EB1A" w14:textId="77777777" w:rsidR="000B18C2" w:rsidRPr="006046C1" w:rsidRDefault="00380F94">
      <w:pPr>
        <w:numPr>
          <w:ilvl w:val="0"/>
          <w:numId w:val="4"/>
        </w:numPr>
        <w:spacing w:after="31"/>
        <w:ind w:right="413" w:hanging="360"/>
        <w:rPr>
          <w:lang w:val="nl-NL"/>
        </w:rPr>
      </w:pPr>
      <w:r w:rsidRPr="006046C1">
        <w:rPr>
          <w:lang w:val="nl-NL"/>
        </w:rPr>
        <w:t>Test 4: Juiste delen in de machine</w:t>
      </w:r>
      <w:r w:rsidRPr="006046C1">
        <w:rPr>
          <w:sz w:val="22"/>
          <w:lang w:val="nl-NL"/>
        </w:rPr>
        <w:t xml:space="preserve"> </w:t>
      </w:r>
    </w:p>
    <w:p w14:paraId="4CDE59EB" w14:textId="77777777" w:rsidR="002B43B5" w:rsidRPr="002B43B5" w:rsidRDefault="00380F94">
      <w:pPr>
        <w:numPr>
          <w:ilvl w:val="0"/>
          <w:numId w:val="4"/>
        </w:numPr>
        <w:ind w:right="413" w:hanging="360"/>
        <w:rPr>
          <w:lang w:val="nl-NL"/>
        </w:rPr>
      </w:pPr>
      <w:r w:rsidRPr="006046C1">
        <w:rPr>
          <w:lang w:val="nl-NL"/>
        </w:rPr>
        <w:t>Test 5: Verkeerde delen in de machine</w:t>
      </w:r>
      <w:r w:rsidRPr="006046C1">
        <w:rPr>
          <w:sz w:val="22"/>
          <w:lang w:val="nl-NL"/>
        </w:rPr>
        <w:t xml:space="preserve"> </w:t>
      </w:r>
      <w:r>
        <w:rPr>
          <w:rFonts w:ascii="Segoe UI Symbol" w:eastAsia="Segoe UI Symbol" w:hAnsi="Segoe UI Symbol" w:cs="Segoe UI Symbol"/>
          <w:sz w:val="22"/>
        </w:rPr>
        <w:t></w:t>
      </w:r>
      <w:r w:rsidRPr="006046C1">
        <w:rPr>
          <w:rFonts w:ascii="Arial" w:eastAsia="Arial" w:hAnsi="Arial" w:cs="Arial"/>
          <w:sz w:val="22"/>
          <w:lang w:val="nl-NL"/>
        </w:rPr>
        <w:t xml:space="preserve"> </w:t>
      </w:r>
      <w:r w:rsidRPr="006046C1">
        <w:rPr>
          <w:rFonts w:ascii="Arial" w:eastAsia="Arial" w:hAnsi="Arial" w:cs="Arial"/>
          <w:sz w:val="22"/>
          <w:lang w:val="nl-NL"/>
        </w:rPr>
        <w:tab/>
      </w:r>
    </w:p>
    <w:p w14:paraId="59834984" w14:textId="092C6205" w:rsidR="000B18C2" w:rsidRPr="002B43B5" w:rsidRDefault="00380F94">
      <w:pPr>
        <w:numPr>
          <w:ilvl w:val="0"/>
          <w:numId w:val="4"/>
        </w:numPr>
        <w:ind w:right="413" w:hanging="360"/>
        <w:rPr>
          <w:lang w:val="nl-NL"/>
        </w:rPr>
      </w:pPr>
      <w:r w:rsidRPr="006046C1">
        <w:rPr>
          <w:lang w:val="nl-NL"/>
        </w:rPr>
        <w:t>Test 6: Afsluiten van de applicatie</w:t>
      </w:r>
      <w:r w:rsidRPr="006046C1">
        <w:rPr>
          <w:sz w:val="22"/>
          <w:lang w:val="nl-NL"/>
        </w:rPr>
        <w:t xml:space="preserve"> </w:t>
      </w:r>
    </w:p>
    <w:p w14:paraId="5E53B89D" w14:textId="77777777" w:rsidR="002B43B5" w:rsidRPr="006046C1" w:rsidRDefault="002B43B5" w:rsidP="002B43B5">
      <w:pPr>
        <w:ind w:right="413"/>
        <w:rPr>
          <w:lang w:val="nl-NL"/>
        </w:rPr>
      </w:pPr>
    </w:p>
    <w:tbl>
      <w:tblPr>
        <w:tblStyle w:val="TableGrid"/>
        <w:tblW w:w="8805" w:type="dxa"/>
        <w:tblInd w:w="843" w:type="dxa"/>
        <w:tblCellMar>
          <w:top w:w="46" w:type="dxa"/>
          <w:left w:w="108" w:type="dxa"/>
          <w:right w:w="119" w:type="dxa"/>
        </w:tblCellMar>
        <w:tblLook w:val="04A0" w:firstRow="1" w:lastRow="0" w:firstColumn="1" w:lastColumn="0" w:noHBand="0" w:noVBand="1"/>
      </w:tblPr>
      <w:tblGrid>
        <w:gridCol w:w="680"/>
        <w:gridCol w:w="1582"/>
        <w:gridCol w:w="978"/>
        <w:gridCol w:w="2534"/>
        <w:gridCol w:w="233"/>
        <w:gridCol w:w="692"/>
        <w:gridCol w:w="2106"/>
      </w:tblGrid>
      <w:tr w:rsidR="000B18C2" w14:paraId="5691A005" w14:textId="77777777">
        <w:trPr>
          <w:trHeight w:val="519"/>
        </w:trPr>
        <w:tc>
          <w:tcPr>
            <w:tcW w:w="5819" w:type="dxa"/>
            <w:gridSpan w:val="4"/>
            <w:tcBorders>
              <w:top w:val="single" w:sz="4" w:space="0" w:color="000000"/>
              <w:left w:val="single" w:sz="4" w:space="0" w:color="000000"/>
              <w:bottom w:val="single" w:sz="4" w:space="0" w:color="000000"/>
              <w:right w:val="single" w:sz="4" w:space="0" w:color="000000"/>
            </w:tcBorders>
          </w:tcPr>
          <w:p w14:paraId="1CA83D93" w14:textId="77777777" w:rsidR="000B18C2" w:rsidRDefault="00380F94">
            <w:pPr>
              <w:spacing w:after="0" w:line="259" w:lineRule="auto"/>
              <w:ind w:left="2" w:firstLine="0"/>
            </w:pPr>
            <w:r>
              <w:rPr>
                <w:b/>
                <w:sz w:val="22"/>
              </w:rPr>
              <w:t xml:space="preserve">Project name: </w:t>
            </w:r>
            <w:proofErr w:type="spellStart"/>
            <w:r>
              <w:rPr>
                <w:b/>
                <w:sz w:val="22"/>
              </w:rPr>
              <w:t>WeldMachine</w:t>
            </w:r>
            <w:proofErr w:type="spellEnd"/>
            <w:r>
              <w:rPr>
                <w:b/>
                <w:sz w:val="22"/>
              </w:rPr>
              <w:t xml:space="preserve"> </w:t>
            </w:r>
          </w:p>
        </w:tc>
        <w:tc>
          <w:tcPr>
            <w:tcW w:w="2986" w:type="dxa"/>
            <w:gridSpan w:val="3"/>
            <w:tcBorders>
              <w:top w:val="single" w:sz="4" w:space="0" w:color="000000"/>
              <w:left w:val="single" w:sz="4" w:space="0" w:color="000000"/>
              <w:bottom w:val="single" w:sz="4" w:space="0" w:color="000000"/>
              <w:right w:val="single" w:sz="4" w:space="0" w:color="000000"/>
            </w:tcBorders>
          </w:tcPr>
          <w:p w14:paraId="7D4EE419" w14:textId="77777777" w:rsidR="000B18C2" w:rsidRDefault="00380F94">
            <w:pPr>
              <w:spacing w:after="0" w:line="259" w:lineRule="auto"/>
              <w:ind w:left="2" w:firstLine="0"/>
            </w:pPr>
            <w:r>
              <w:rPr>
                <w:b/>
                <w:sz w:val="22"/>
              </w:rPr>
              <w:t>Date:</w:t>
            </w:r>
            <w:r>
              <w:rPr>
                <w:sz w:val="22"/>
              </w:rPr>
              <w:t xml:space="preserve"> 29.12.2017</w:t>
            </w:r>
            <w:r>
              <w:rPr>
                <w:b/>
                <w:sz w:val="22"/>
              </w:rPr>
              <w:t xml:space="preserve"> </w:t>
            </w:r>
          </w:p>
        </w:tc>
      </w:tr>
      <w:tr w:rsidR="000B18C2" w:rsidRPr="00AA2A6D" w14:paraId="2F2B413B" w14:textId="77777777">
        <w:trPr>
          <w:trHeight w:val="518"/>
        </w:trPr>
        <w:tc>
          <w:tcPr>
            <w:tcW w:w="2275" w:type="dxa"/>
            <w:gridSpan w:val="2"/>
            <w:tcBorders>
              <w:top w:val="single" w:sz="4" w:space="0" w:color="000000"/>
              <w:left w:val="single" w:sz="4" w:space="0" w:color="000000"/>
              <w:bottom w:val="single" w:sz="4" w:space="0" w:color="000000"/>
              <w:right w:val="single" w:sz="4" w:space="0" w:color="000000"/>
            </w:tcBorders>
          </w:tcPr>
          <w:p w14:paraId="2BB4D348" w14:textId="77777777" w:rsidR="000B18C2" w:rsidRDefault="00380F94">
            <w:pPr>
              <w:spacing w:after="0" w:line="259" w:lineRule="auto"/>
              <w:ind w:left="2" w:firstLine="0"/>
            </w:pPr>
            <w:r>
              <w:rPr>
                <w:b/>
                <w:sz w:val="22"/>
              </w:rPr>
              <w:t>Test case ID: 001</w:t>
            </w:r>
            <w:r>
              <w:rPr>
                <w:sz w:val="22"/>
              </w:rPr>
              <w:t xml:space="preserve"> </w:t>
            </w:r>
          </w:p>
        </w:tc>
        <w:tc>
          <w:tcPr>
            <w:tcW w:w="3543" w:type="dxa"/>
            <w:gridSpan w:val="2"/>
            <w:tcBorders>
              <w:top w:val="single" w:sz="4" w:space="0" w:color="000000"/>
              <w:left w:val="single" w:sz="4" w:space="0" w:color="000000"/>
              <w:bottom w:val="single" w:sz="4" w:space="0" w:color="000000"/>
              <w:right w:val="nil"/>
            </w:tcBorders>
          </w:tcPr>
          <w:p w14:paraId="531A4779" w14:textId="616E907F" w:rsidR="000B18C2" w:rsidRPr="00AA2A6D" w:rsidRDefault="00380F94">
            <w:pPr>
              <w:spacing w:after="0" w:line="259" w:lineRule="auto"/>
              <w:ind w:left="1" w:firstLine="0"/>
              <w:rPr>
                <w:lang w:val="en-GB"/>
                <w:rPrChange w:id="94" w:author="Jos" w:date="2020-05-01T15:20:00Z">
                  <w:rPr>
                    <w:lang w:val="nl-NL"/>
                  </w:rPr>
                </w:rPrChange>
              </w:rPr>
            </w:pPr>
            <w:r w:rsidRPr="00AA2A6D">
              <w:rPr>
                <w:b/>
                <w:sz w:val="22"/>
                <w:lang w:val="en-GB"/>
                <w:rPrChange w:id="95" w:author="Jos" w:date="2020-05-01T15:20:00Z">
                  <w:rPr>
                    <w:b/>
                    <w:sz w:val="22"/>
                    <w:lang w:val="nl-NL"/>
                  </w:rPr>
                </w:rPrChange>
              </w:rPr>
              <w:t>Name</w:t>
            </w:r>
            <w:ins w:id="96" w:author="Jos" w:date="2020-05-01T15:20:00Z">
              <w:r w:rsidR="00AA2A6D">
                <w:rPr>
                  <w:b/>
                  <w:sz w:val="22"/>
                  <w:lang w:val="en-GB"/>
                </w:rPr>
                <w:t xml:space="preserve">: </w:t>
              </w:r>
            </w:ins>
            <w:del w:id="97" w:author="Jos" w:date="2020-05-01T15:20:00Z">
              <w:r w:rsidRPr="00AA2A6D" w:rsidDel="00AA2A6D">
                <w:rPr>
                  <w:b/>
                  <w:sz w:val="22"/>
                  <w:lang w:val="en-GB"/>
                  <w:rPrChange w:id="98" w:author="Jos" w:date="2020-05-01T15:20:00Z">
                    <w:rPr>
                      <w:b/>
                      <w:sz w:val="22"/>
                      <w:lang w:val="nl-NL"/>
                    </w:rPr>
                  </w:rPrChange>
                </w:rPr>
                <w:delText xml:space="preserve">: L. v.d. Hardenberg </w:delText>
              </w:r>
            </w:del>
            <w:r w:rsidRPr="00AA2A6D">
              <w:rPr>
                <w:sz w:val="22"/>
                <w:lang w:val="en-GB"/>
                <w:rPrChange w:id="99" w:author="Jos" w:date="2020-05-01T15:20:00Z">
                  <w:rPr>
                    <w:sz w:val="22"/>
                    <w:lang w:val="nl-NL"/>
                  </w:rPr>
                </w:rPrChange>
              </w:rPr>
              <w:t xml:space="preserve"> </w:t>
            </w:r>
          </w:p>
        </w:tc>
        <w:tc>
          <w:tcPr>
            <w:tcW w:w="2986" w:type="dxa"/>
            <w:gridSpan w:val="3"/>
            <w:tcBorders>
              <w:top w:val="single" w:sz="4" w:space="0" w:color="000000"/>
              <w:left w:val="nil"/>
              <w:bottom w:val="single" w:sz="4" w:space="0" w:color="000000"/>
              <w:right w:val="single" w:sz="4" w:space="0" w:color="000000"/>
            </w:tcBorders>
          </w:tcPr>
          <w:p w14:paraId="3234D063" w14:textId="77777777" w:rsidR="000B18C2" w:rsidRPr="00AA2A6D" w:rsidRDefault="000B18C2">
            <w:pPr>
              <w:spacing w:after="160" w:line="259" w:lineRule="auto"/>
              <w:ind w:left="0" w:firstLine="0"/>
              <w:rPr>
                <w:lang w:val="en-GB"/>
                <w:rPrChange w:id="100" w:author="Jos" w:date="2020-05-01T15:20:00Z">
                  <w:rPr>
                    <w:lang w:val="nl-NL"/>
                  </w:rPr>
                </w:rPrChange>
              </w:rPr>
            </w:pPr>
          </w:p>
        </w:tc>
      </w:tr>
      <w:tr w:rsidR="000B18C2" w14:paraId="37FF43E4" w14:textId="77777777">
        <w:trPr>
          <w:trHeight w:val="1030"/>
        </w:trPr>
        <w:tc>
          <w:tcPr>
            <w:tcW w:w="5819" w:type="dxa"/>
            <w:gridSpan w:val="4"/>
            <w:tcBorders>
              <w:top w:val="single" w:sz="4" w:space="0" w:color="000000"/>
              <w:left w:val="single" w:sz="4" w:space="0" w:color="000000"/>
              <w:bottom w:val="single" w:sz="4" w:space="0" w:color="000000"/>
              <w:right w:val="nil"/>
            </w:tcBorders>
          </w:tcPr>
          <w:p w14:paraId="2972310D" w14:textId="77777777" w:rsidR="000B18C2" w:rsidRDefault="00380F94">
            <w:pPr>
              <w:spacing w:after="218" w:line="259" w:lineRule="auto"/>
              <w:ind w:left="2" w:firstLine="0"/>
            </w:pPr>
            <w:r>
              <w:rPr>
                <w:b/>
                <w:sz w:val="22"/>
              </w:rPr>
              <w:t>Function/module/program under test:</w:t>
            </w:r>
            <w:r>
              <w:rPr>
                <w:sz w:val="22"/>
              </w:rPr>
              <w:t xml:space="preserve"> </w:t>
            </w:r>
          </w:p>
          <w:p w14:paraId="1CD0978B" w14:textId="77777777" w:rsidR="000B18C2" w:rsidRDefault="00380F94">
            <w:pPr>
              <w:spacing w:after="0" w:line="259" w:lineRule="auto"/>
              <w:ind w:left="2" w:firstLine="0"/>
            </w:pPr>
            <w:proofErr w:type="spellStart"/>
            <w:r>
              <w:rPr>
                <w:b/>
                <w:sz w:val="22"/>
              </w:rPr>
              <w:t>WeldMachine</w:t>
            </w:r>
            <w:proofErr w:type="spellEnd"/>
            <w:r>
              <w:rPr>
                <w:b/>
                <w:sz w:val="22"/>
              </w:rPr>
              <w:t xml:space="preserve"> </w:t>
            </w:r>
          </w:p>
        </w:tc>
        <w:tc>
          <w:tcPr>
            <w:tcW w:w="2986" w:type="dxa"/>
            <w:gridSpan w:val="3"/>
            <w:tcBorders>
              <w:top w:val="single" w:sz="4" w:space="0" w:color="000000"/>
              <w:left w:val="nil"/>
              <w:bottom w:val="single" w:sz="4" w:space="0" w:color="000000"/>
              <w:right w:val="single" w:sz="4" w:space="0" w:color="000000"/>
            </w:tcBorders>
          </w:tcPr>
          <w:p w14:paraId="09525E7B" w14:textId="77777777" w:rsidR="000B18C2" w:rsidRDefault="000B18C2">
            <w:pPr>
              <w:spacing w:after="160" w:line="259" w:lineRule="auto"/>
              <w:ind w:left="0" w:firstLine="0"/>
            </w:pPr>
          </w:p>
        </w:tc>
      </w:tr>
      <w:tr w:rsidR="000B18C2" w14:paraId="2B0B93BC" w14:textId="77777777">
        <w:trPr>
          <w:trHeight w:val="826"/>
        </w:trPr>
        <w:tc>
          <w:tcPr>
            <w:tcW w:w="679" w:type="dxa"/>
            <w:tcBorders>
              <w:top w:val="single" w:sz="4" w:space="0" w:color="000000"/>
              <w:left w:val="single" w:sz="4" w:space="0" w:color="000000"/>
              <w:bottom w:val="single" w:sz="4" w:space="0" w:color="000000"/>
              <w:right w:val="single" w:sz="4" w:space="0" w:color="000000"/>
            </w:tcBorders>
          </w:tcPr>
          <w:p w14:paraId="56DC45F0" w14:textId="77777777" w:rsidR="000B18C2" w:rsidRDefault="00380F94">
            <w:pPr>
              <w:spacing w:after="0" w:line="259" w:lineRule="auto"/>
              <w:ind w:left="2" w:firstLine="0"/>
            </w:pPr>
            <w:r>
              <w:rPr>
                <w:b/>
                <w:sz w:val="22"/>
              </w:rPr>
              <w:t xml:space="preserve">Test </w:t>
            </w:r>
          </w:p>
        </w:tc>
        <w:tc>
          <w:tcPr>
            <w:tcW w:w="2588" w:type="dxa"/>
            <w:gridSpan w:val="2"/>
            <w:tcBorders>
              <w:top w:val="single" w:sz="4" w:space="0" w:color="000000"/>
              <w:left w:val="single" w:sz="4" w:space="0" w:color="000000"/>
              <w:bottom w:val="single" w:sz="4" w:space="0" w:color="000000"/>
              <w:right w:val="single" w:sz="4" w:space="0" w:color="000000"/>
            </w:tcBorders>
          </w:tcPr>
          <w:p w14:paraId="5B73E64C" w14:textId="77777777" w:rsidR="000B18C2" w:rsidRDefault="00380F94">
            <w:pPr>
              <w:spacing w:after="0" w:line="259" w:lineRule="auto"/>
              <w:ind w:left="2" w:firstLine="0"/>
            </w:pPr>
            <w:r>
              <w:rPr>
                <w:b/>
                <w:sz w:val="22"/>
              </w:rPr>
              <w:t xml:space="preserve">Action/input </w:t>
            </w:r>
          </w:p>
        </w:tc>
        <w:tc>
          <w:tcPr>
            <w:tcW w:w="2552" w:type="dxa"/>
            <w:tcBorders>
              <w:top w:val="single" w:sz="4" w:space="0" w:color="000000"/>
              <w:left w:val="single" w:sz="4" w:space="0" w:color="000000"/>
              <w:bottom w:val="single" w:sz="4" w:space="0" w:color="000000"/>
              <w:right w:val="nil"/>
            </w:tcBorders>
          </w:tcPr>
          <w:p w14:paraId="0856D0D9" w14:textId="77777777" w:rsidR="000B18C2" w:rsidRDefault="00380F94">
            <w:pPr>
              <w:spacing w:after="0" w:line="259" w:lineRule="auto"/>
              <w:ind w:left="0" w:firstLine="0"/>
            </w:pPr>
            <w:r>
              <w:rPr>
                <w:b/>
                <w:sz w:val="22"/>
              </w:rPr>
              <w:t xml:space="preserve">Expected result </w:t>
            </w:r>
          </w:p>
        </w:tc>
        <w:tc>
          <w:tcPr>
            <w:tcW w:w="156" w:type="dxa"/>
            <w:tcBorders>
              <w:top w:val="single" w:sz="4" w:space="0" w:color="000000"/>
              <w:left w:val="nil"/>
              <w:bottom w:val="single" w:sz="4" w:space="0" w:color="000000"/>
              <w:right w:val="single" w:sz="4" w:space="0" w:color="000000"/>
            </w:tcBorders>
          </w:tcPr>
          <w:p w14:paraId="0596C324"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03C8F94C" w14:textId="77777777" w:rsidR="000B18C2" w:rsidRDefault="00380F94">
            <w:pPr>
              <w:spacing w:after="19" w:line="259" w:lineRule="auto"/>
              <w:ind w:left="0" w:firstLine="0"/>
            </w:pPr>
            <w:r>
              <w:rPr>
                <w:b/>
                <w:sz w:val="22"/>
              </w:rPr>
              <w:t xml:space="preserve">Pass </w:t>
            </w:r>
          </w:p>
          <w:p w14:paraId="50109B72" w14:textId="77777777" w:rsidR="000B18C2" w:rsidRDefault="00380F94">
            <w:pPr>
              <w:spacing w:after="0" w:line="259" w:lineRule="auto"/>
              <w:ind w:left="0" w:firstLine="0"/>
            </w:pPr>
            <w:r>
              <w:rPr>
                <w:b/>
                <w:sz w:val="22"/>
              </w:rPr>
              <w:t xml:space="preserve">Fail </w:t>
            </w:r>
          </w:p>
        </w:tc>
        <w:tc>
          <w:tcPr>
            <w:tcW w:w="2137" w:type="dxa"/>
            <w:tcBorders>
              <w:top w:val="single" w:sz="4" w:space="0" w:color="000000"/>
              <w:left w:val="single" w:sz="4" w:space="0" w:color="000000"/>
              <w:bottom w:val="single" w:sz="4" w:space="0" w:color="000000"/>
              <w:right w:val="single" w:sz="4" w:space="0" w:color="000000"/>
            </w:tcBorders>
          </w:tcPr>
          <w:p w14:paraId="28283F27" w14:textId="77777777" w:rsidR="000B18C2" w:rsidRDefault="00380F94">
            <w:pPr>
              <w:spacing w:after="0" w:line="259" w:lineRule="auto"/>
              <w:ind w:left="2" w:firstLine="0"/>
              <w:jc w:val="both"/>
            </w:pPr>
            <w:r>
              <w:rPr>
                <w:b/>
                <w:sz w:val="22"/>
              </w:rPr>
              <w:t xml:space="preserve">Actual result if test has failed </w:t>
            </w:r>
          </w:p>
        </w:tc>
      </w:tr>
      <w:tr w:rsidR="000B18C2" w14:paraId="4BD488E0" w14:textId="77777777">
        <w:trPr>
          <w:trHeight w:val="521"/>
        </w:trPr>
        <w:tc>
          <w:tcPr>
            <w:tcW w:w="679" w:type="dxa"/>
            <w:tcBorders>
              <w:top w:val="single" w:sz="4" w:space="0" w:color="000000"/>
              <w:left w:val="single" w:sz="4" w:space="0" w:color="000000"/>
              <w:bottom w:val="single" w:sz="4" w:space="0" w:color="000000"/>
              <w:right w:val="single" w:sz="4" w:space="0" w:color="000000"/>
            </w:tcBorders>
          </w:tcPr>
          <w:p w14:paraId="762F6198" w14:textId="77777777" w:rsidR="000B18C2" w:rsidRDefault="00380F94">
            <w:pPr>
              <w:spacing w:after="0" w:line="259" w:lineRule="auto"/>
              <w:ind w:left="2" w:firstLine="0"/>
            </w:pPr>
            <w:r>
              <w:rPr>
                <w:sz w:val="22"/>
              </w:rPr>
              <w:t xml:space="preserve">1. </w:t>
            </w:r>
          </w:p>
        </w:tc>
        <w:tc>
          <w:tcPr>
            <w:tcW w:w="2588" w:type="dxa"/>
            <w:gridSpan w:val="2"/>
            <w:tcBorders>
              <w:top w:val="single" w:sz="4" w:space="0" w:color="000000"/>
              <w:left w:val="single" w:sz="4" w:space="0" w:color="000000"/>
              <w:bottom w:val="single" w:sz="4" w:space="0" w:color="000000"/>
              <w:right w:val="single" w:sz="4" w:space="0" w:color="000000"/>
            </w:tcBorders>
          </w:tcPr>
          <w:p w14:paraId="12BFFD4E" w14:textId="77777777" w:rsidR="000B18C2" w:rsidRDefault="00380F94">
            <w:pPr>
              <w:spacing w:after="0" w:line="259" w:lineRule="auto"/>
              <w:ind w:left="2" w:firstLine="0"/>
            </w:pPr>
            <w:r>
              <w:rPr>
                <w:sz w:val="22"/>
              </w:rPr>
              <w:t xml:space="preserve">Application start properly </w:t>
            </w:r>
          </w:p>
        </w:tc>
        <w:tc>
          <w:tcPr>
            <w:tcW w:w="2552" w:type="dxa"/>
            <w:tcBorders>
              <w:top w:val="single" w:sz="4" w:space="0" w:color="000000"/>
              <w:left w:val="single" w:sz="4" w:space="0" w:color="000000"/>
              <w:bottom w:val="single" w:sz="4" w:space="0" w:color="000000"/>
              <w:right w:val="nil"/>
            </w:tcBorders>
          </w:tcPr>
          <w:p w14:paraId="6A656131" w14:textId="77777777" w:rsidR="000B18C2" w:rsidRDefault="00380F94">
            <w:pPr>
              <w:spacing w:after="0" w:line="259" w:lineRule="auto"/>
              <w:ind w:left="0" w:firstLine="0"/>
            </w:pPr>
            <w:r>
              <w:rPr>
                <w:sz w:val="22"/>
              </w:rPr>
              <w:t xml:space="preserve">Displayed main </w:t>
            </w:r>
            <w:proofErr w:type="spellStart"/>
            <w:r>
              <w:rPr>
                <w:sz w:val="22"/>
              </w:rPr>
              <w:t>manu</w:t>
            </w:r>
            <w:proofErr w:type="spellEnd"/>
            <w:r>
              <w:rPr>
                <w:sz w:val="22"/>
              </w:rPr>
              <w:t xml:space="preserve"> </w:t>
            </w:r>
          </w:p>
        </w:tc>
        <w:tc>
          <w:tcPr>
            <w:tcW w:w="156" w:type="dxa"/>
            <w:tcBorders>
              <w:top w:val="single" w:sz="4" w:space="0" w:color="000000"/>
              <w:left w:val="nil"/>
              <w:bottom w:val="single" w:sz="4" w:space="0" w:color="000000"/>
              <w:right w:val="single" w:sz="4" w:space="0" w:color="000000"/>
            </w:tcBorders>
          </w:tcPr>
          <w:p w14:paraId="4E4E760F"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3313EE73"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1EAF72D1" w14:textId="77777777" w:rsidR="000B18C2" w:rsidRDefault="00380F94">
            <w:pPr>
              <w:spacing w:after="0" w:line="259" w:lineRule="auto"/>
              <w:ind w:left="2" w:firstLine="0"/>
            </w:pPr>
            <w:r>
              <w:rPr>
                <w:sz w:val="22"/>
              </w:rPr>
              <w:t xml:space="preserve"> </w:t>
            </w:r>
          </w:p>
        </w:tc>
      </w:tr>
      <w:tr w:rsidR="000B18C2" w14:paraId="040FC3B7" w14:textId="77777777">
        <w:trPr>
          <w:trHeight w:val="826"/>
        </w:trPr>
        <w:tc>
          <w:tcPr>
            <w:tcW w:w="679" w:type="dxa"/>
            <w:tcBorders>
              <w:top w:val="single" w:sz="4" w:space="0" w:color="000000"/>
              <w:left w:val="single" w:sz="4" w:space="0" w:color="000000"/>
              <w:bottom w:val="single" w:sz="4" w:space="0" w:color="000000"/>
              <w:right w:val="single" w:sz="4" w:space="0" w:color="000000"/>
            </w:tcBorders>
          </w:tcPr>
          <w:p w14:paraId="3393E81F" w14:textId="77777777" w:rsidR="000B18C2" w:rsidRDefault="00380F94">
            <w:pPr>
              <w:spacing w:after="0" w:line="259" w:lineRule="auto"/>
              <w:ind w:left="2" w:firstLine="0"/>
            </w:pPr>
            <w:r>
              <w:rPr>
                <w:sz w:val="22"/>
              </w:rPr>
              <w:t xml:space="preserve">2. </w:t>
            </w:r>
          </w:p>
        </w:tc>
        <w:tc>
          <w:tcPr>
            <w:tcW w:w="2588" w:type="dxa"/>
            <w:gridSpan w:val="2"/>
            <w:tcBorders>
              <w:top w:val="single" w:sz="4" w:space="0" w:color="000000"/>
              <w:left w:val="single" w:sz="4" w:space="0" w:color="000000"/>
              <w:bottom w:val="single" w:sz="4" w:space="0" w:color="000000"/>
              <w:right w:val="single" w:sz="4" w:space="0" w:color="000000"/>
            </w:tcBorders>
          </w:tcPr>
          <w:p w14:paraId="4C3CB292" w14:textId="77777777" w:rsidR="000B18C2" w:rsidRDefault="00380F94">
            <w:pPr>
              <w:spacing w:after="0" w:line="259" w:lineRule="auto"/>
              <w:ind w:left="2" w:firstLine="0"/>
            </w:pPr>
            <w:r>
              <w:rPr>
                <w:sz w:val="22"/>
              </w:rPr>
              <w:t xml:space="preserve">Application accept user input (all variants) </w:t>
            </w:r>
          </w:p>
        </w:tc>
        <w:tc>
          <w:tcPr>
            <w:tcW w:w="2552" w:type="dxa"/>
            <w:tcBorders>
              <w:top w:val="single" w:sz="4" w:space="0" w:color="000000"/>
              <w:left w:val="single" w:sz="4" w:space="0" w:color="000000"/>
              <w:bottom w:val="single" w:sz="4" w:space="0" w:color="000000"/>
              <w:right w:val="nil"/>
            </w:tcBorders>
          </w:tcPr>
          <w:p w14:paraId="4F9B658D" w14:textId="77777777" w:rsidR="000B18C2" w:rsidRDefault="00380F94">
            <w:pPr>
              <w:spacing w:after="0" w:line="259" w:lineRule="auto"/>
              <w:ind w:left="0" w:firstLine="0"/>
            </w:pPr>
            <w:r>
              <w:rPr>
                <w:sz w:val="22"/>
              </w:rPr>
              <w:t xml:space="preserve">Application accepted all defined </w:t>
            </w:r>
            <w:proofErr w:type="spellStart"/>
            <w:r>
              <w:rPr>
                <w:sz w:val="22"/>
              </w:rPr>
              <w:t>imputs</w:t>
            </w:r>
            <w:proofErr w:type="spellEnd"/>
            <w:r>
              <w:rPr>
                <w:sz w:val="22"/>
              </w:rPr>
              <w:t xml:space="preserve"> </w:t>
            </w:r>
          </w:p>
        </w:tc>
        <w:tc>
          <w:tcPr>
            <w:tcW w:w="156" w:type="dxa"/>
            <w:tcBorders>
              <w:top w:val="single" w:sz="4" w:space="0" w:color="000000"/>
              <w:left w:val="nil"/>
              <w:bottom w:val="single" w:sz="4" w:space="0" w:color="000000"/>
              <w:right w:val="single" w:sz="4" w:space="0" w:color="000000"/>
            </w:tcBorders>
          </w:tcPr>
          <w:p w14:paraId="1793BC40"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19A9978D"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1A27CDD2" w14:textId="77777777" w:rsidR="000B18C2" w:rsidRDefault="00380F94">
            <w:pPr>
              <w:spacing w:after="0" w:line="259" w:lineRule="auto"/>
              <w:ind w:left="2" w:firstLine="0"/>
            </w:pPr>
            <w:r>
              <w:rPr>
                <w:sz w:val="22"/>
              </w:rPr>
              <w:t xml:space="preserve"> </w:t>
            </w:r>
          </w:p>
        </w:tc>
      </w:tr>
      <w:tr w:rsidR="000B18C2" w14:paraId="4B29A93F" w14:textId="77777777">
        <w:trPr>
          <w:trHeight w:val="828"/>
        </w:trPr>
        <w:tc>
          <w:tcPr>
            <w:tcW w:w="679" w:type="dxa"/>
            <w:tcBorders>
              <w:top w:val="single" w:sz="4" w:space="0" w:color="000000"/>
              <w:left w:val="single" w:sz="4" w:space="0" w:color="000000"/>
              <w:bottom w:val="single" w:sz="4" w:space="0" w:color="000000"/>
              <w:right w:val="single" w:sz="4" w:space="0" w:color="000000"/>
            </w:tcBorders>
          </w:tcPr>
          <w:p w14:paraId="6BD3EF76" w14:textId="77777777" w:rsidR="000B18C2" w:rsidRDefault="00380F94">
            <w:pPr>
              <w:spacing w:after="0" w:line="259" w:lineRule="auto"/>
              <w:ind w:left="2" w:firstLine="0"/>
            </w:pPr>
            <w:r>
              <w:rPr>
                <w:sz w:val="22"/>
              </w:rPr>
              <w:t xml:space="preserve">3. </w:t>
            </w:r>
          </w:p>
        </w:tc>
        <w:tc>
          <w:tcPr>
            <w:tcW w:w="2588" w:type="dxa"/>
            <w:gridSpan w:val="2"/>
            <w:tcBorders>
              <w:top w:val="single" w:sz="4" w:space="0" w:color="000000"/>
              <w:left w:val="single" w:sz="4" w:space="0" w:color="000000"/>
              <w:bottom w:val="single" w:sz="4" w:space="0" w:color="000000"/>
              <w:right w:val="single" w:sz="4" w:space="0" w:color="000000"/>
            </w:tcBorders>
          </w:tcPr>
          <w:p w14:paraId="3C96739C" w14:textId="77777777" w:rsidR="000B18C2" w:rsidRDefault="00380F94">
            <w:pPr>
              <w:spacing w:after="0" w:line="259" w:lineRule="auto"/>
              <w:ind w:left="2" w:firstLine="0"/>
            </w:pPr>
            <w:r>
              <w:rPr>
                <w:sz w:val="22"/>
              </w:rPr>
              <w:t xml:space="preserve">Application handle user input errors </w:t>
            </w:r>
          </w:p>
        </w:tc>
        <w:tc>
          <w:tcPr>
            <w:tcW w:w="2552" w:type="dxa"/>
            <w:tcBorders>
              <w:top w:val="single" w:sz="4" w:space="0" w:color="000000"/>
              <w:left w:val="single" w:sz="4" w:space="0" w:color="000000"/>
              <w:bottom w:val="single" w:sz="4" w:space="0" w:color="000000"/>
              <w:right w:val="nil"/>
            </w:tcBorders>
          </w:tcPr>
          <w:p w14:paraId="72DDF751" w14:textId="77777777" w:rsidR="000B18C2" w:rsidRDefault="00380F94">
            <w:pPr>
              <w:spacing w:after="0" w:line="259" w:lineRule="auto"/>
              <w:ind w:left="0" w:firstLine="0"/>
              <w:jc w:val="both"/>
            </w:pPr>
            <w:r>
              <w:rPr>
                <w:sz w:val="22"/>
              </w:rPr>
              <w:t xml:space="preserve">Error message shown on the screen </w:t>
            </w:r>
          </w:p>
        </w:tc>
        <w:tc>
          <w:tcPr>
            <w:tcW w:w="156" w:type="dxa"/>
            <w:tcBorders>
              <w:top w:val="single" w:sz="4" w:space="0" w:color="000000"/>
              <w:left w:val="nil"/>
              <w:bottom w:val="single" w:sz="4" w:space="0" w:color="000000"/>
              <w:right w:val="single" w:sz="4" w:space="0" w:color="000000"/>
            </w:tcBorders>
          </w:tcPr>
          <w:p w14:paraId="4865E1DA"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079632C1"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2825BF53" w14:textId="77777777" w:rsidR="000B18C2" w:rsidRDefault="00380F94">
            <w:pPr>
              <w:spacing w:after="0" w:line="259" w:lineRule="auto"/>
              <w:ind w:left="2" w:firstLine="0"/>
            </w:pPr>
            <w:r>
              <w:rPr>
                <w:sz w:val="22"/>
              </w:rPr>
              <w:t xml:space="preserve"> </w:t>
            </w:r>
          </w:p>
        </w:tc>
      </w:tr>
      <w:tr w:rsidR="000B18C2" w14:paraId="48F116D2" w14:textId="77777777">
        <w:trPr>
          <w:trHeight w:val="886"/>
        </w:trPr>
        <w:tc>
          <w:tcPr>
            <w:tcW w:w="679" w:type="dxa"/>
            <w:tcBorders>
              <w:top w:val="single" w:sz="4" w:space="0" w:color="000000"/>
              <w:left w:val="single" w:sz="4" w:space="0" w:color="000000"/>
              <w:bottom w:val="single" w:sz="4" w:space="0" w:color="000000"/>
              <w:right w:val="single" w:sz="4" w:space="0" w:color="000000"/>
            </w:tcBorders>
          </w:tcPr>
          <w:p w14:paraId="184EA46A" w14:textId="77777777" w:rsidR="000B18C2" w:rsidRDefault="00380F94">
            <w:pPr>
              <w:spacing w:after="0" w:line="259" w:lineRule="auto"/>
              <w:ind w:left="2" w:firstLine="0"/>
            </w:pPr>
            <w:r>
              <w:rPr>
                <w:sz w:val="22"/>
              </w:rPr>
              <w:lastRenderedPageBreak/>
              <w:t xml:space="preserve">4. </w:t>
            </w:r>
          </w:p>
        </w:tc>
        <w:tc>
          <w:tcPr>
            <w:tcW w:w="2588" w:type="dxa"/>
            <w:gridSpan w:val="2"/>
            <w:tcBorders>
              <w:top w:val="single" w:sz="4" w:space="0" w:color="000000"/>
              <w:left w:val="single" w:sz="4" w:space="0" w:color="000000"/>
              <w:bottom w:val="single" w:sz="4" w:space="0" w:color="000000"/>
              <w:right w:val="single" w:sz="4" w:space="0" w:color="000000"/>
            </w:tcBorders>
          </w:tcPr>
          <w:p w14:paraId="1C0637C6" w14:textId="77777777" w:rsidR="000B18C2" w:rsidRDefault="00380F94">
            <w:pPr>
              <w:spacing w:after="0" w:line="259" w:lineRule="auto"/>
              <w:ind w:left="2" w:firstLine="0"/>
            </w:pPr>
            <w:r>
              <w:rPr>
                <w:sz w:val="22"/>
              </w:rPr>
              <w:t xml:space="preserve">function calculate parts works properly </w:t>
            </w:r>
          </w:p>
        </w:tc>
        <w:tc>
          <w:tcPr>
            <w:tcW w:w="2552" w:type="dxa"/>
            <w:tcBorders>
              <w:top w:val="single" w:sz="4" w:space="0" w:color="000000"/>
              <w:left w:val="single" w:sz="4" w:space="0" w:color="000000"/>
              <w:bottom w:val="single" w:sz="4" w:space="0" w:color="000000"/>
              <w:right w:val="nil"/>
            </w:tcBorders>
          </w:tcPr>
          <w:p w14:paraId="3596626C" w14:textId="77777777" w:rsidR="000B18C2" w:rsidRDefault="00380F94">
            <w:pPr>
              <w:spacing w:after="0" w:line="259" w:lineRule="auto"/>
              <w:ind w:left="0" w:firstLine="0"/>
            </w:pPr>
            <w:r>
              <w:rPr>
                <w:sz w:val="22"/>
              </w:rPr>
              <w:t xml:space="preserve">1.40.  </w:t>
            </w:r>
          </w:p>
          <w:p w14:paraId="654AAB9D" w14:textId="77777777" w:rsidR="000B18C2" w:rsidRDefault="00380F94">
            <w:pPr>
              <w:spacing w:after="0" w:line="259" w:lineRule="auto"/>
              <w:ind w:left="0" w:firstLine="0"/>
            </w:pPr>
            <w:r>
              <w:rPr>
                <w:sz w:val="22"/>
              </w:rPr>
              <w:t xml:space="preserve">Part 1 = 1 </w:t>
            </w:r>
          </w:p>
          <w:p w14:paraId="7CA692D4" w14:textId="77777777" w:rsidR="000B18C2" w:rsidRDefault="00380F94">
            <w:pPr>
              <w:spacing w:after="0" w:line="259" w:lineRule="auto"/>
              <w:ind w:left="0" w:firstLine="0"/>
            </w:pPr>
            <w:r>
              <w:rPr>
                <w:sz w:val="22"/>
              </w:rPr>
              <w:t xml:space="preserve">Part 2 = 0.40 </w:t>
            </w:r>
          </w:p>
        </w:tc>
        <w:tc>
          <w:tcPr>
            <w:tcW w:w="156" w:type="dxa"/>
            <w:tcBorders>
              <w:top w:val="single" w:sz="4" w:space="0" w:color="000000"/>
              <w:left w:val="nil"/>
              <w:bottom w:val="single" w:sz="4" w:space="0" w:color="000000"/>
              <w:right w:val="single" w:sz="4" w:space="0" w:color="000000"/>
            </w:tcBorders>
          </w:tcPr>
          <w:p w14:paraId="1D5BC554"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64ADFA29"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0162DE26" w14:textId="77777777" w:rsidR="000B18C2" w:rsidRDefault="00380F94">
            <w:pPr>
              <w:spacing w:after="0" w:line="259" w:lineRule="auto"/>
              <w:ind w:left="2" w:firstLine="0"/>
            </w:pPr>
            <w:r>
              <w:rPr>
                <w:sz w:val="22"/>
              </w:rPr>
              <w:t xml:space="preserve"> </w:t>
            </w:r>
          </w:p>
        </w:tc>
      </w:tr>
      <w:tr w:rsidR="000B18C2" w14:paraId="5332F147" w14:textId="77777777">
        <w:trPr>
          <w:trHeight w:val="828"/>
        </w:trPr>
        <w:tc>
          <w:tcPr>
            <w:tcW w:w="679" w:type="dxa"/>
            <w:tcBorders>
              <w:top w:val="single" w:sz="4" w:space="0" w:color="000000"/>
              <w:left w:val="single" w:sz="4" w:space="0" w:color="000000"/>
              <w:bottom w:val="single" w:sz="4" w:space="0" w:color="000000"/>
              <w:right w:val="single" w:sz="4" w:space="0" w:color="000000"/>
            </w:tcBorders>
          </w:tcPr>
          <w:p w14:paraId="640546E9" w14:textId="77777777" w:rsidR="000B18C2" w:rsidRDefault="00380F94">
            <w:pPr>
              <w:spacing w:after="0" w:line="259" w:lineRule="auto"/>
              <w:ind w:left="2" w:firstLine="0"/>
            </w:pPr>
            <w:r>
              <w:rPr>
                <w:sz w:val="22"/>
              </w:rPr>
              <w:t xml:space="preserve">5. </w:t>
            </w:r>
          </w:p>
        </w:tc>
        <w:tc>
          <w:tcPr>
            <w:tcW w:w="2588" w:type="dxa"/>
            <w:gridSpan w:val="2"/>
            <w:tcBorders>
              <w:top w:val="single" w:sz="4" w:space="0" w:color="000000"/>
              <w:left w:val="single" w:sz="4" w:space="0" w:color="000000"/>
              <w:bottom w:val="single" w:sz="4" w:space="0" w:color="000000"/>
              <w:right w:val="single" w:sz="4" w:space="0" w:color="000000"/>
            </w:tcBorders>
          </w:tcPr>
          <w:p w14:paraId="397E4F08" w14:textId="77777777" w:rsidR="000B18C2" w:rsidRDefault="00380F94">
            <w:pPr>
              <w:spacing w:after="0" w:line="259" w:lineRule="auto"/>
              <w:ind w:left="2" w:firstLine="0"/>
            </w:pPr>
            <w:r>
              <w:rPr>
                <w:sz w:val="22"/>
              </w:rPr>
              <w:t xml:space="preserve">Application handle wrong parts </w:t>
            </w:r>
          </w:p>
        </w:tc>
        <w:tc>
          <w:tcPr>
            <w:tcW w:w="2552" w:type="dxa"/>
            <w:tcBorders>
              <w:top w:val="single" w:sz="4" w:space="0" w:color="000000"/>
              <w:left w:val="single" w:sz="4" w:space="0" w:color="000000"/>
              <w:bottom w:val="single" w:sz="4" w:space="0" w:color="000000"/>
              <w:right w:val="nil"/>
            </w:tcBorders>
          </w:tcPr>
          <w:p w14:paraId="3DAABF72" w14:textId="77777777" w:rsidR="000B18C2" w:rsidRDefault="00380F94">
            <w:pPr>
              <w:spacing w:after="0" w:line="259" w:lineRule="auto"/>
              <w:ind w:left="0" w:firstLine="0"/>
            </w:pPr>
            <w:r>
              <w:rPr>
                <w:sz w:val="22"/>
              </w:rPr>
              <w:t xml:space="preserve">If value &gt; 1.40  </w:t>
            </w:r>
          </w:p>
          <w:p w14:paraId="5A7F5493" w14:textId="77777777" w:rsidR="000B18C2" w:rsidRDefault="00380F94">
            <w:pPr>
              <w:spacing w:after="0" w:line="259" w:lineRule="auto"/>
              <w:ind w:left="0" w:firstLine="0"/>
            </w:pPr>
            <w:r>
              <w:rPr>
                <w:sz w:val="22"/>
              </w:rPr>
              <w:t xml:space="preserve">Wrong parts in machine </w:t>
            </w:r>
          </w:p>
          <w:p w14:paraId="61DC7546" w14:textId="77777777" w:rsidR="000B18C2" w:rsidRDefault="00380F94">
            <w:pPr>
              <w:spacing w:after="0" w:line="259" w:lineRule="auto"/>
              <w:ind w:left="0" w:firstLine="0"/>
            </w:pPr>
            <w:r>
              <w:rPr>
                <w:sz w:val="22"/>
              </w:rPr>
              <w:t xml:space="preserve">displayed </w:t>
            </w:r>
          </w:p>
        </w:tc>
        <w:tc>
          <w:tcPr>
            <w:tcW w:w="156" w:type="dxa"/>
            <w:tcBorders>
              <w:top w:val="single" w:sz="4" w:space="0" w:color="000000"/>
              <w:left w:val="nil"/>
              <w:bottom w:val="single" w:sz="4" w:space="0" w:color="000000"/>
              <w:right w:val="single" w:sz="4" w:space="0" w:color="000000"/>
            </w:tcBorders>
          </w:tcPr>
          <w:p w14:paraId="618BF185"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50BD5528"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0A78B135" w14:textId="77777777" w:rsidR="000B18C2" w:rsidRDefault="00380F94">
            <w:pPr>
              <w:spacing w:after="0" w:line="259" w:lineRule="auto"/>
              <w:ind w:left="2" w:firstLine="0"/>
            </w:pPr>
            <w:r>
              <w:rPr>
                <w:sz w:val="22"/>
              </w:rPr>
              <w:t xml:space="preserve"> </w:t>
            </w:r>
          </w:p>
        </w:tc>
      </w:tr>
      <w:tr w:rsidR="000B18C2" w14:paraId="73D8B4AB" w14:textId="77777777">
        <w:trPr>
          <w:trHeight w:val="816"/>
        </w:trPr>
        <w:tc>
          <w:tcPr>
            <w:tcW w:w="679" w:type="dxa"/>
            <w:tcBorders>
              <w:top w:val="single" w:sz="4" w:space="0" w:color="000000"/>
              <w:left w:val="single" w:sz="4" w:space="0" w:color="000000"/>
              <w:bottom w:val="single" w:sz="4" w:space="0" w:color="000000"/>
              <w:right w:val="single" w:sz="4" w:space="0" w:color="000000"/>
            </w:tcBorders>
          </w:tcPr>
          <w:p w14:paraId="645F2561" w14:textId="77777777" w:rsidR="000B18C2" w:rsidRDefault="00380F94">
            <w:pPr>
              <w:spacing w:after="0" w:line="259" w:lineRule="auto"/>
              <w:ind w:left="2" w:firstLine="0"/>
            </w:pPr>
            <w:r>
              <w:rPr>
                <w:sz w:val="22"/>
              </w:rPr>
              <w:t xml:space="preserve">6. </w:t>
            </w:r>
          </w:p>
        </w:tc>
        <w:tc>
          <w:tcPr>
            <w:tcW w:w="2588" w:type="dxa"/>
            <w:gridSpan w:val="2"/>
            <w:tcBorders>
              <w:top w:val="single" w:sz="4" w:space="0" w:color="000000"/>
              <w:left w:val="single" w:sz="4" w:space="0" w:color="000000"/>
              <w:bottom w:val="single" w:sz="4" w:space="0" w:color="000000"/>
              <w:right w:val="single" w:sz="4" w:space="0" w:color="000000"/>
            </w:tcBorders>
          </w:tcPr>
          <w:p w14:paraId="3129EC5B" w14:textId="77777777" w:rsidR="000B18C2" w:rsidRDefault="00380F94">
            <w:pPr>
              <w:spacing w:after="0" w:line="259" w:lineRule="auto"/>
              <w:ind w:left="2" w:firstLine="0"/>
            </w:pPr>
            <w:r>
              <w:rPr>
                <w:sz w:val="22"/>
              </w:rPr>
              <w:t xml:space="preserve">Application ends properly </w:t>
            </w:r>
          </w:p>
        </w:tc>
        <w:tc>
          <w:tcPr>
            <w:tcW w:w="2552" w:type="dxa"/>
            <w:tcBorders>
              <w:top w:val="single" w:sz="4" w:space="0" w:color="000000"/>
              <w:left w:val="single" w:sz="4" w:space="0" w:color="000000"/>
              <w:bottom w:val="single" w:sz="4" w:space="0" w:color="000000"/>
              <w:right w:val="nil"/>
            </w:tcBorders>
          </w:tcPr>
          <w:p w14:paraId="305D2B0A" w14:textId="77777777" w:rsidR="000B18C2" w:rsidRDefault="00380F94">
            <w:pPr>
              <w:spacing w:after="0" w:line="259" w:lineRule="auto"/>
              <w:ind w:left="0" w:firstLine="0"/>
            </w:pPr>
            <w:r>
              <w:rPr>
                <w:sz w:val="22"/>
              </w:rPr>
              <w:t xml:space="preserve">Shutdown screen displayed, </w:t>
            </w:r>
            <w:proofErr w:type="spellStart"/>
            <w:r>
              <w:rPr>
                <w:sz w:val="22"/>
              </w:rPr>
              <w:t>deinitialisation</w:t>
            </w:r>
            <w:proofErr w:type="spellEnd"/>
            <w:r>
              <w:rPr>
                <w:sz w:val="22"/>
              </w:rPr>
              <w:t xml:space="preserve"> of subsystems shown </w:t>
            </w:r>
          </w:p>
        </w:tc>
        <w:tc>
          <w:tcPr>
            <w:tcW w:w="156" w:type="dxa"/>
            <w:tcBorders>
              <w:top w:val="single" w:sz="4" w:space="0" w:color="000000"/>
              <w:left w:val="nil"/>
              <w:bottom w:val="single" w:sz="4" w:space="0" w:color="000000"/>
              <w:right w:val="single" w:sz="4" w:space="0" w:color="000000"/>
            </w:tcBorders>
          </w:tcPr>
          <w:p w14:paraId="0148D928"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62BF81AF"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67DF1294" w14:textId="77777777" w:rsidR="000B18C2" w:rsidRDefault="00380F94">
            <w:pPr>
              <w:spacing w:after="0" w:line="259" w:lineRule="auto"/>
              <w:ind w:left="2" w:firstLine="0"/>
            </w:pPr>
            <w:r>
              <w:rPr>
                <w:sz w:val="22"/>
              </w:rPr>
              <w:t xml:space="preserve"> </w:t>
            </w:r>
          </w:p>
        </w:tc>
      </w:tr>
    </w:tbl>
    <w:p w14:paraId="5B97FC74" w14:textId="77777777" w:rsidR="000B18C2" w:rsidRDefault="00380F94">
      <w:pPr>
        <w:spacing w:after="268" w:line="265" w:lineRule="auto"/>
      </w:pPr>
      <w:proofErr w:type="spellStart"/>
      <w:r>
        <w:rPr>
          <w:i/>
          <w:sz w:val="18"/>
        </w:rPr>
        <w:t>Figuur</w:t>
      </w:r>
      <w:proofErr w:type="spellEnd"/>
      <w:r>
        <w:rPr>
          <w:i/>
          <w:sz w:val="18"/>
        </w:rPr>
        <w:t xml:space="preserve"> 9 Test </w:t>
      </w:r>
      <w:proofErr w:type="spellStart"/>
      <w:r>
        <w:rPr>
          <w:i/>
          <w:sz w:val="18"/>
        </w:rPr>
        <w:t>tabel</w:t>
      </w:r>
      <w:proofErr w:type="spellEnd"/>
      <w:r>
        <w:rPr>
          <w:i/>
          <w:sz w:val="18"/>
        </w:rPr>
        <w:t xml:space="preserve">  </w:t>
      </w:r>
    </w:p>
    <w:p w14:paraId="70BCE38D" w14:textId="77777777" w:rsidR="000B18C2" w:rsidRPr="006046C1" w:rsidRDefault="00380F94">
      <w:pPr>
        <w:spacing w:after="224"/>
        <w:ind w:left="1193" w:right="413"/>
        <w:rPr>
          <w:lang w:val="nl-NL"/>
        </w:rPr>
      </w:pPr>
      <w:r w:rsidRPr="006046C1">
        <w:rPr>
          <w:lang w:val="nl-NL"/>
        </w:rPr>
        <w:t>In de tabel is te lezen dat de testen voldoen aan de eisen van de machine.</w:t>
      </w:r>
      <w:r w:rsidRPr="006046C1">
        <w:rPr>
          <w:i/>
          <w:sz w:val="20"/>
          <w:lang w:val="nl-NL"/>
        </w:rPr>
        <w:t xml:space="preserve"> </w:t>
      </w:r>
    </w:p>
    <w:p w14:paraId="19728A44" w14:textId="77777777" w:rsidR="000B18C2" w:rsidRDefault="00380F94">
      <w:pPr>
        <w:pStyle w:val="Kop2"/>
        <w:ind w:left="1574" w:hanging="391"/>
      </w:pPr>
      <w:bookmarkStart w:id="101" w:name="_Toc532822743"/>
      <w:proofErr w:type="spellStart"/>
      <w:r>
        <w:t>Documentatie</w:t>
      </w:r>
      <w:bookmarkEnd w:id="101"/>
      <w:proofErr w:type="spellEnd"/>
      <w:r>
        <w:t xml:space="preserve"> </w:t>
      </w:r>
    </w:p>
    <w:p w14:paraId="5A2F17DC" w14:textId="7C8EE4BA" w:rsidR="008234D3" w:rsidRDefault="00380F94">
      <w:pPr>
        <w:ind w:left="1193" w:right="413"/>
        <w:rPr>
          <w:ins w:id="102" w:author="Jos" w:date="2020-05-01T14:53:00Z"/>
          <w:sz w:val="22"/>
        </w:rPr>
      </w:pPr>
      <w:r w:rsidRPr="006046C1">
        <w:rPr>
          <w:lang w:val="nl-NL"/>
        </w:rPr>
        <w:t xml:space="preserve">De </w:t>
      </w:r>
      <w:r w:rsidR="00F20C72">
        <w:rPr>
          <w:lang w:val="nl-NL"/>
        </w:rPr>
        <w:t>code documentatie is gemaakt met D</w:t>
      </w:r>
      <w:r w:rsidRPr="006046C1">
        <w:rPr>
          <w:lang w:val="nl-NL"/>
        </w:rPr>
        <w:t xml:space="preserve">oxygen. Doxygen maakt een HTML-pagina met daarin de code en de user-manual. Doormiddel van commentaar in de C-code wordt de pagina automatisch gecreëerd. </w:t>
      </w:r>
      <w:r>
        <w:t xml:space="preserve">Doxygen is </w:t>
      </w:r>
      <w:proofErr w:type="spellStart"/>
      <w:r>
        <w:t>te</w:t>
      </w:r>
      <w:proofErr w:type="spellEnd"/>
      <w:r>
        <w:t xml:space="preserve"> </w:t>
      </w:r>
      <w:proofErr w:type="spellStart"/>
      <w:r>
        <w:t>downloaden</w:t>
      </w:r>
      <w:proofErr w:type="spellEnd"/>
      <w:r>
        <w:t xml:space="preserve"> op </w:t>
      </w:r>
      <w:hyperlink r:id="rId22">
        <w:r>
          <w:rPr>
            <w:color w:val="00AEEF"/>
            <w:u w:val="single" w:color="00AEEF"/>
          </w:rPr>
          <w:t>www.doxygen.org</w:t>
        </w:r>
      </w:hyperlink>
      <w:hyperlink r:id="rId23">
        <w:r>
          <w:t>.</w:t>
        </w:r>
      </w:hyperlink>
      <w:r>
        <w:rPr>
          <w:sz w:val="22"/>
        </w:rPr>
        <w:t xml:space="preserve"> </w:t>
      </w:r>
    </w:p>
    <w:p w14:paraId="64C77101" w14:textId="77777777" w:rsidR="008234D3" w:rsidRDefault="008234D3">
      <w:pPr>
        <w:spacing w:after="160" w:line="259" w:lineRule="auto"/>
        <w:ind w:left="0" w:firstLine="0"/>
        <w:rPr>
          <w:ins w:id="103" w:author="Jos" w:date="2020-05-01T14:53:00Z"/>
          <w:sz w:val="22"/>
        </w:rPr>
      </w:pPr>
      <w:ins w:id="104" w:author="Jos" w:date="2020-05-01T14:53:00Z">
        <w:r>
          <w:rPr>
            <w:sz w:val="22"/>
          </w:rPr>
          <w:br w:type="page"/>
        </w:r>
      </w:ins>
    </w:p>
    <w:p w14:paraId="00120037" w14:textId="524720AF" w:rsidR="000B18C2" w:rsidDel="008234D3" w:rsidRDefault="000B18C2">
      <w:pPr>
        <w:ind w:left="1193" w:right="413"/>
        <w:rPr>
          <w:del w:id="105" w:author="Jos" w:date="2020-05-01T14:53:00Z"/>
        </w:rPr>
      </w:pPr>
    </w:p>
    <w:p w14:paraId="5BB345DC" w14:textId="77777777" w:rsidR="000B18C2" w:rsidRDefault="00380F94">
      <w:pPr>
        <w:pStyle w:val="Kop1"/>
        <w:ind w:left="1183" w:hanging="360"/>
      </w:pPr>
      <w:bookmarkStart w:id="106" w:name="_Toc532822744"/>
      <w:proofErr w:type="spellStart"/>
      <w:r>
        <w:t>Eindresultaat</w:t>
      </w:r>
      <w:proofErr w:type="spellEnd"/>
      <w:r>
        <w:t xml:space="preserve"> </w:t>
      </w:r>
      <w:proofErr w:type="spellStart"/>
      <w:r>
        <w:t>en</w:t>
      </w:r>
      <w:proofErr w:type="spellEnd"/>
      <w:r>
        <w:t xml:space="preserve"> </w:t>
      </w:r>
      <w:proofErr w:type="spellStart"/>
      <w:r>
        <w:t>aanbevelingen</w:t>
      </w:r>
      <w:bookmarkEnd w:id="106"/>
      <w:proofErr w:type="spellEnd"/>
      <w:r>
        <w:t xml:space="preserve"> </w:t>
      </w:r>
    </w:p>
    <w:p w14:paraId="078BFB31" w14:textId="77777777" w:rsidR="000B18C2" w:rsidRPr="006046C1" w:rsidRDefault="00380F94">
      <w:pPr>
        <w:spacing w:after="208"/>
        <w:ind w:left="1193" w:right="413"/>
        <w:rPr>
          <w:lang w:val="nl-NL"/>
        </w:rPr>
      </w:pPr>
      <w:r w:rsidRPr="006046C1">
        <w:rPr>
          <w:lang w:val="nl-NL"/>
        </w:rPr>
        <w:t xml:space="preserve">Het doel van de gerealiseerde besturing is een lasmachine aansturen doormiddel van een gebruiker. In deze lasmachine is veiligheid een belangrijk aspect. Er is aan alle eisen die gesteld zijn voldaan. </w:t>
      </w:r>
    </w:p>
    <w:p w14:paraId="20303A5B" w14:textId="77777777" w:rsidR="000B18C2" w:rsidRPr="006046C1" w:rsidRDefault="00380F94">
      <w:pPr>
        <w:spacing w:after="245"/>
        <w:ind w:left="1193" w:right="413"/>
        <w:rPr>
          <w:lang w:val="nl-NL"/>
        </w:rPr>
      </w:pPr>
      <w:r w:rsidRPr="006046C1">
        <w:rPr>
          <w:lang w:val="nl-NL"/>
        </w:rPr>
        <w:t xml:space="preserve">Voor de lasmachine zijn de volgende eisen gerealiseerd: </w:t>
      </w:r>
    </w:p>
    <w:p w14:paraId="753B6755" w14:textId="77777777" w:rsidR="000B18C2" w:rsidRDefault="00380F94">
      <w:pPr>
        <w:numPr>
          <w:ilvl w:val="0"/>
          <w:numId w:val="5"/>
        </w:numPr>
        <w:spacing w:after="50"/>
        <w:ind w:right="413" w:hanging="360"/>
      </w:pPr>
      <w:proofErr w:type="spellStart"/>
      <w:r>
        <w:t>Opstart</w:t>
      </w:r>
      <w:proofErr w:type="spellEnd"/>
      <w:r>
        <w:t xml:space="preserve"> </w:t>
      </w:r>
      <w:proofErr w:type="spellStart"/>
      <w:r>
        <w:t>cyclus</w:t>
      </w:r>
      <w:proofErr w:type="spellEnd"/>
      <w:r>
        <w:t xml:space="preserve"> </w:t>
      </w:r>
    </w:p>
    <w:p w14:paraId="02F82384" w14:textId="77777777" w:rsidR="000B18C2" w:rsidRPr="006046C1" w:rsidRDefault="00380F94">
      <w:pPr>
        <w:numPr>
          <w:ilvl w:val="0"/>
          <w:numId w:val="5"/>
        </w:numPr>
        <w:spacing w:after="47"/>
        <w:ind w:right="413" w:hanging="360"/>
        <w:rPr>
          <w:lang w:val="nl-NL"/>
        </w:rPr>
      </w:pPr>
      <w:r w:rsidRPr="006046C1">
        <w:rPr>
          <w:lang w:val="nl-NL"/>
        </w:rPr>
        <w:t xml:space="preserve">Input van de gebruiker doormiddel van een toetsenbord </w:t>
      </w:r>
    </w:p>
    <w:p w14:paraId="04772758" w14:textId="77777777" w:rsidR="000B18C2" w:rsidRPr="006046C1" w:rsidRDefault="00380F94">
      <w:pPr>
        <w:numPr>
          <w:ilvl w:val="0"/>
          <w:numId w:val="5"/>
        </w:numPr>
        <w:spacing w:after="50"/>
        <w:ind w:right="413" w:hanging="360"/>
        <w:rPr>
          <w:lang w:val="nl-NL"/>
        </w:rPr>
      </w:pPr>
      <w:commentRangeStart w:id="107"/>
      <w:r w:rsidRPr="006046C1">
        <w:rPr>
          <w:lang w:val="nl-NL"/>
        </w:rPr>
        <w:t xml:space="preserve">Een state waarin de lasmachine wacht op de ingelegde delen </w:t>
      </w:r>
    </w:p>
    <w:p w14:paraId="6A2D0AC6" w14:textId="77777777" w:rsidR="000B18C2" w:rsidRPr="006046C1" w:rsidRDefault="00380F94">
      <w:pPr>
        <w:numPr>
          <w:ilvl w:val="0"/>
          <w:numId w:val="5"/>
        </w:numPr>
        <w:spacing w:after="47"/>
        <w:ind w:right="413" w:hanging="360"/>
        <w:rPr>
          <w:lang w:val="nl-NL"/>
        </w:rPr>
      </w:pPr>
      <w:r w:rsidRPr="006046C1">
        <w:rPr>
          <w:lang w:val="nl-NL"/>
        </w:rPr>
        <w:t xml:space="preserve">State waarin </w:t>
      </w:r>
      <w:proofErr w:type="spellStart"/>
      <w:r w:rsidRPr="006046C1">
        <w:rPr>
          <w:lang w:val="nl-NL"/>
        </w:rPr>
        <w:t>weldRobot</w:t>
      </w:r>
      <w:proofErr w:type="spellEnd"/>
      <w:r w:rsidRPr="006046C1">
        <w:rPr>
          <w:lang w:val="nl-NL"/>
        </w:rPr>
        <w:t xml:space="preserve"> aangestuurd kan worden </w:t>
      </w:r>
    </w:p>
    <w:p w14:paraId="5D033A6A" w14:textId="77777777" w:rsidR="000B18C2" w:rsidRPr="006046C1" w:rsidRDefault="00380F94">
      <w:pPr>
        <w:numPr>
          <w:ilvl w:val="0"/>
          <w:numId w:val="5"/>
        </w:numPr>
        <w:spacing w:after="47"/>
        <w:ind w:right="413" w:hanging="360"/>
        <w:rPr>
          <w:lang w:val="nl-NL"/>
        </w:rPr>
      </w:pPr>
      <w:r w:rsidRPr="006046C1">
        <w:rPr>
          <w:lang w:val="nl-NL"/>
        </w:rPr>
        <w:t xml:space="preserve">State waarin </w:t>
      </w:r>
      <w:proofErr w:type="spellStart"/>
      <w:r w:rsidRPr="006046C1">
        <w:rPr>
          <w:lang w:val="nl-NL"/>
        </w:rPr>
        <w:t>partDispenseRobot</w:t>
      </w:r>
      <w:proofErr w:type="spellEnd"/>
      <w:r w:rsidRPr="006046C1">
        <w:rPr>
          <w:lang w:val="nl-NL"/>
        </w:rPr>
        <w:t xml:space="preserve"> aangestuurd kan worden </w:t>
      </w:r>
    </w:p>
    <w:p w14:paraId="5FE4E606" w14:textId="77777777" w:rsidR="000B18C2" w:rsidRPr="006046C1" w:rsidRDefault="00380F94">
      <w:pPr>
        <w:numPr>
          <w:ilvl w:val="0"/>
          <w:numId w:val="5"/>
        </w:numPr>
        <w:spacing w:after="43"/>
        <w:ind w:right="413" w:hanging="360"/>
        <w:rPr>
          <w:lang w:val="nl-NL"/>
        </w:rPr>
      </w:pPr>
      <w:r w:rsidRPr="006046C1">
        <w:rPr>
          <w:lang w:val="nl-NL"/>
        </w:rPr>
        <w:t xml:space="preserve">Veiligheidsstate waarin de machine terecht komt als de deur open is of als de noodstop is ingedrukt </w:t>
      </w:r>
    </w:p>
    <w:p w14:paraId="6B595522" w14:textId="77777777" w:rsidR="000B18C2" w:rsidRPr="006046C1" w:rsidRDefault="00380F94">
      <w:pPr>
        <w:numPr>
          <w:ilvl w:val="0"/>
          <w:numId w:val="5"/>
        </w:numPr>
        <w:spacing w:after="46"/>
        <w:ind w:right="413" w:hanging="360"/>
        <w:rPr>
          <w:lang w:val="nl-NL"/>
        </w:rPr>
      </w:pPr>
      <w:r w:rsidRPr="006046C1">
        <w:rPr>
          <w:lang w:val="nl-NL"/>
        </w:rPr>
        <w:t xml:space="preserve">Errorstate waarin de machine terecht komt als er een error voorkomt </w:t>
      </w:r>
      <w:commentRangeEnd w:id="107"/>
      <w:r w:rsidR="00253C08">
        <w:rPr>
          <w:rStyle w:val="Verwijzingopmerking"/>
        </w:rPr>
        <w:commentReference w:id="107"/>
      </w:r>
    </w:p>
    <w:p w14:paraId="5D23FB33" w14:textId="77777777" w:rsidR="000B18C2" w:rsidRDefault="00380F94">
      <w:pPr>
        <w:numPr>
          <w:ilvl w:val="0"/>
          <w:numId w:val="5"/>
        </w:numPr>
        <w:spacing w:after="212"/>
        <w:ind w:right="413" w:hanging="360"/>
      </w:pPr>
      <w:proofErr w:type="spellStart"/>
      <w:r>
        <w:t>Afsluit</w:t>
      </w:r>
      <w:proofErr w:type="spellEnd"/>
      <w:r>
        <w:t xml:space="preserve"> </w:t>
      </w:r>
      <w:proofErr w:type="spellStart"/>
      <w:r>
        <w:t>cyclus</w:t>
      </w:r>
      <w:proofErr w:type="spellEnd"/>
      <w:r>
        <w:t xml:space="preserve"> </w:t>
      </w:r>
    </w:p>
    <w:p w14:paraId="17EE1538" w14:textId="77777777" w:rsidR="00094B51" w:rsidRDefault="00380F94">
      <w:pPr>
        <w:spacing w:after="209"/>
        <w:ind w:left="1193" w:right="413"/>
        <w:rPr>
          <w:ins w:id="108" w:author="Jos" w:date="2020-05-01T16:00:00Z"/>
          <w:lang w:val="nl-NL"/>
        </w:rPr>
      </w:pPr>
      <w:r w:rsidRPr="006046C1">
        <w:rPr>
          <w:lang w:val="nl-NL"/>
        </w:rPr>
        <w:t xml:space="preserve">De testen van de machine zijn allemaal juist doorlopen. De input van de gebruiker werkt goed en als de gebruiker een verkeerde input invoert dan wordt het teruggekoppeld op het display. De functie die de delen bij elkaar optelt werkt ook correct en zorgt ervoor dat er teruggekoppeld wordt of er voldoende, onvoldoende of de verkeerde delen in de machine liggen. </w:t>
      </w:r>
    </w:p>
    <w:p w14:paraId="4868CB7D" w14:textId="23B0B7EC" w:rsidR="000B18C2" w:rsidRPr="006046C1" w:rsidRDefault="00380F94">
      <w:pPr>
        <w:spacing w:after="209"/>
        <w:ind w:left="1193" w:right="413"/>
        <w:rPr>
          <w:lang w:val="nl-NL"/>
        </w:rPr>
      </w:pPr>
      <w:r w:rsidRPr="006046C1">
        <w:rPr>
          <w:lang w:val="nl-NL"/>
        </w:rPr>
        <w:t xml:space="preserve">De </w:t>
      </w:r>
      <w:proofErr w:type="spellStart"/>
      <w:r w:rsidRPr="006046C1">
        <w:rPr>
          <w:lang w:val="nl-NL"/>
        </w:rPr>
        <w:t>safety</w:t>
      </w:r>
      <w:proofErr w:type="spellEnd"/>
      <w:r w:rsidRPr="006046C1">
        <w:rPr>
          <w:lang w:val="nl-NL"/>
        </w:rPr>
        <w:t xml:space="preserve"> in de machine werkt in de software op een juiste manier en geeft een melding op de display dat er wat aan de hand is met de </w:t>
      </w:r>
      <w:proofErr w:type="spellStart"/>
      <w:r w:rsidRPr="006046C1">
        <w:rPr>
          <w:lang w:val="nl-NL"/>
        </w:rPr>
        <w:t>safety</w:t>
      </w:r>
      <w:proofErr w:type="spellEnd"/>
      <w:r w:rsidRPr="006046C1">
        <w:rPr>
          <w:lang w:val="nl-NL"/>
        </w:rPr>
        <w:t>. De afsluit cyclus werkt ook goed en de machine de-</w:t>
      </w:r>
      <w:proofErr w:type="spellStart"/>
      <w:r w:rsidRPr="006046C1">
        <w:rPr>
          <w:lang w:val="nl-NL"/>
        </w:rPr>
        <w:t>initialiseert</w:t>
      </w:r>
      <w:proofErr w:type="spellEnd"/>
      <w:r w:rsidRPr="006046C1">
        <w:rPr>
          <w:lang w:val="nl-NL"/>
        </w:rPr>
        <w:t xml:space="preserve"> hiermee zodat de machine op een juiste manier uitgeschakeld kan worden.  </w:t>
      </w:r>
    </w:p>
    <w:p w14:paraId="15495D67" w14:textId="77777777" w:rsidR="00526460" w:rsidRDefault="00380F94">
      <w:pPr>
        <w:spacing w:after="189"/>
        <w:ind w:left="1193" w:right="413"/>
        <w:rPr>
          <w:ins w:id="109" w:author="Jos" w:date="2020-05-01T15:48:00Z"/>
          <w:lang w:val="nl-NL"/>
        </w:rPr>
      </w:pPr>
      <w:r w:rsidRPr="006046C1">
        <w:rPr>
          <w:lang w:val="nl-NL"/>
        </w:rPr>
        <w:t>Als er in de toekomst verder wordt gegaan met deze machine dan zou het communi</w:t>
      </w:r>
      <w:ins w:id="110" w:author="Jos" w:date="2020-05-01T15:48:00Z">
        <w:r w:rsidR="00526460">
          <w:rPr>
            <w:lang w:val="nl-NL"/>
          </w:rPr>
          <w:softHyphen/>
        </w:r>
      </w:ins>
      <w:r w:rsidRPr="006046C1">
        <w:rPr>
          <w:lang w:val="nl-NL"/>
        </w:rPr>
        <w:t>ceren met de robot onderzocht moeten worden. De robots worden in de ontwikkel</w:t>
      </w:r>
      <w:ins w:id="111" w:author="Jos" w:date="2020-05-01T15:48:00Z">
        <w:r w:rsidR="00526460">
          <w:rPr>
            <w:lang w:val="nl-NL"/>
          </w:rPr>
          <w:softHyphen/>
        </w:r>
      </w:ins>
      <w:r w:rsidRPr="006046C1">
        <w:rPr>
          <w:lang w:val="nl-NL"/>
        </w:rPr>
        <w:t xml:space="preserve">omgeving van het robotmerk geprogrammeerd. Er zou dus een verbinding met deze applicatie en de robot applicatie gerealiseerd moeten worden. </w:t>
      </w:r>
    </w:p>
    <w:p w14:paraId="77534CD4" w14:textId="3A90F4D0" w:rsidR="000B18C2" w:rsidRPr="006046C1" w:rsidRDefault="00380F94">
      <w:pPr>
        <w:spacing w:after="189"/>
        <w:ind w:left="1193" w:right="413"/>
        <w:rPr>
          <w:lang w:val="nl-NL"/>
        </w:rPr>
      </w:pPr>
      <w:r w:rsidRPr="006046C1">
        <w:rPr>
          <w:lang w:val="nl-NL"/>
        </w:rPr>
        <w:t xml:space="preserve">De </w:t>
      </w:r>
      <w:proofErr w:type="spellStart"/>
      <w:r w:rsidRPr="006046C1">
        <w:rPr>
          <w:lang w:val="nl-NL"/>
        </w:rPr>
        <w:t>safety</w:t>
      </w:r>
      <w:proofErr w:type="spellEnd"/>
      <w:r w:rsidRPr="006046C1">
        <w:rPr>
          <w:lang w:val="nl-NL"/>
        </w:rPr>
        <w:t xml:space="preserve"> werkt nu softwarematig om meldingen te ontvangen als er een onveilige situatie ontstaat, maar als de machine hardware gebouwd wordt, moet de veiligheid ook hardware matig de robots onderbreken.  </w:t>
      </w:r>
    </w:p>
    <w:p w14:paraId="51B759B9" w14:textId="53B899DD" w:rsidR="000B18C2" w:rsidRPr="006046C1" w:rsidDel="00094B51" w:rsidRDefault="00380F94">
      <w:pPr>
        <w:spacing w:after="218" w:line="259" w:lineRule="auto"/>
        <w:ind w:left="838" w:firstLine="0"/>
        <w:rPr>
          <w:del w:id="112" w:author="Jos" w:date="2020-05-01T15:59:00Z"/>
          <w:lang w:val="nl-NL"/>
        </w:rPr>
      </w:pPr>
      <w:r w:rsidRPr="006046C1">
        <w:rPr>
          <w:sz w:val="22"/>
          <w:lang w:val="nl-NL"/>
        </w:rPr>
        <w:t xml:space="preserve"> </w:t>
      </w:r>
    </w:p>
    <w:p w14:paraId="01FA0007" w14:textId="7B14E3CD" w:rsidR="000B18C2" w:rsidRPr="006046C1" w:rsidDel="00094B51" w:rsidRDefault="00380F94">
      <w:pPr>
        <w:spacing w:after="218" w:line="259" w:lineRule="auto"/>
        <w:ind w:left="838" w:firstLine="0"/>
        <w:rPr>
          <w:del w:id="113" w:author="Jos" w:date="2020-05-01T15:59:00Z"/>
          <w:lang w:val="nl-NL"/>
        </w:rPr>
      </w:pPr>
      <w:del w:id="114" w:author="Jos" w:date="2020-05-01T15:59:00Z">
        <w:r w:rsidRPr="006046C1" w:rsidDel="00094B51">
          <w:rPr>
            <w:sz w:val="22"/>
            <w:lang w:val="nl-NL"/>
          </w:rPr>
          <w:delText xml:space="preserve"> </w:delText>
        </w:r>
      </w:del>
    </w:p>
    <w:p w14:paraId="6EDFBCA5" w14:textId="6133AA2A" w:rsidR="000B18C2" w:rsidRPr="006046C1" w:rsidDel="00094B51" w:rsidRDefault="00380F94">
      <w:pPr>
        <w:spacing w:after="218" w:line="259" w:lineRule="auto"/>
        <w:ind w:left="838" w:firstLine="0"/>
        <w:rPr>
          <w:del w:id="115" w:author="Jos" w:date="2020-05-01T15:59:00Z"/>
          <w:lang w:val="nl-NL"/>
        </w:rPr>
      </w:pPr>
      <w:del w:id="116" w:author="Jos" w:date="2020-05-01T15:59:00Z">
        <w:r w:rsidRPr="006046C1" w:rsidDel="00094B51">
          <w:rPr>
            <w:sz w:val="22"/>
            <w:lang w:val="nl-NL"/>
          </w:rPr>
          <w:delText xml:space="preserve"> </w:delText>
        </w:r>
      </w:del>
    </w:p>
    <w:p w14:paraId="1854F750" w14:textId="1613FD6E" w:rsidR="000B18C2" w:rsidRPr="006046C1" w:rsidRDefault="00380F94">
      <w:pPr>
        <w:spacing w:after="218" w:line="259" w:lineRule="auto"/>
        <w:ind w:left="838" w:firstLine="0"/>
        <w:rPr>
          <w:lang w:val="nl-NL"/>
        </w:rPr>
      </w:pPr>
      <w:del w:id="117" w:author="Jos" w:date="2020-05-01T15:59:00Z">
        <w:r w:rsidRPr="006046C1" w:rsidDel="00094B51">
          <w:rPr>
            <w:sz w:val="22"/>
            <w:lang w:val="nl-NL"/>
          </w:rPr>
          <w:lastRenderedPageBreak/>
          <w:delText xml:space="preserve"> </w:delText>
        </w:r>
      </w:del>
    </w:p>
    <w:p w14:paraId="0EA07BBA" w14:textId="77777777" w:rsidR="000B18C2" w:rsidRPr="006046C1" w:rsidRDefault="00380F94">
      <w:pPr>
        <w:spacing w:after="218" w:line="259" w:lineRule="auto"/>
        <w:ind w:left="838" w:firstLine="0"/>
        <w:rPr>
          <w:lang w:val="nl-NL"/>
        </w:rPr>
      </w:pPr>
      <w:r w:rsidRPr="006046C1">
        <w:rPr>
          <w:sz w:val="22"/>
          <w:lang w:val="nl-NL"/>
        </w:rPr>
        <w:t xml:space="preserve"> </w:t>
      </w:r>
    </w:p>
    <w:p w14:paraId="6EED4F8D" w14:textId="77777777" w:rsidR="00C91AE5" w:rsidRPr="00483DA4" w:rsidRDefault="00C91AE5" w:rsidP="00C91AE5">
      <w:pPr>
        <w:pStyle w:val="Titel"/>
        <w:rPr>
          <w:lang w:val="en-GB"/>
        </w:rPr>
      </w:pPr>
    </w:p>
    <w:sectPr w:rsidR="00C91AE5" w:rsidRPr="00483DA4">
      <w:footerReference w:type="even" r:id="rId24"/>
      <w:footerReference w:type="default" r:id="rId25"/>
      <w:footerReference w:type="first" r:id="rId26"/>
      <w:pgSz w:w="11906" w:h="16838"/>
      <w:pgMar w:top="1435" w:right="1006" w:bottom="1710" w:left="57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s" w:date="2020-05-01T16:07:00Z" w:initials="J">
    <w:p w14:paraId="399B39AC" w14:textId="2A00842D" w:rsidR="007A7E27" w:rsidRDefault="007A7E27">
      <w:pPr>
        <w:pStyle w:val="Tekstopmerking"/>
      </w:pPr>
      <w:r>
        <w:rPr>
          <w:rStyle w:val="Verwijzingopmerking"/>
        </w:rPr>
        <w:annotationRef/>
      </w:r>
      <w:r>
        <w:t xml:space="preserve">Pas </w:t>
      </w:r>
      <w:proofErr w:type="spellStart"/>
      <w:r>
        <w:t>dit</w:t>
      </w:r>
      <w:proofErr w:type="spellEnd"/>
      <w:r>
        <w:t xml:space="preserve"> is </w:t>
      </w:r>
      <w:proofErr w:type="spellStart"/>
      <w:r>
        <w:t>een</w:t>
      </w:r>
      <w:proofErr w:type="spellEnd"/>
      <w:r>
        <w:t xml:space="preserve"> document </w:t>
      </w:r>
      <w:proofErr w:type="spellStart"/>
      <w:r>
        <w:t>uit</w:t>
      </w:r>
      <w:proofErr w:type="spellEnd"/>
      <w:r>
        <w:t xml:space="preserve"> 2018, </w:t>
      </w:r>
      <w:proofErr w:type="spellStart"/>
      <w:r>
        <w:t>richtlijnen</w:t>
      </w:r>
      <w:proofErr w:type="spellEnd"/>
      <w:r>
        <w:t xml:space="preserve"> </w:t>
      </w:r>
      <w:proofErr w:type="spellStart"/>
      <w:r>
        <w:t>kunnen</w:t>
      </w:r>
      <w:proofErr w:type="spellEnd"/>
      <w:r>
        <w:t xml:space="preserve"> nu (2020-feb) in details wat </w:t>
      </w:r>
      <w:proofErr w:type="spellStart"/>
      <w:r>
        <w:t>aangepast</w:t>
      </w:r>
      <w:proofErr w:type="spellEnd"/>
      <w:r>
        <w:t xml:space="preserve"> </w:t>
      </w:r>
      <w:proofErr w:type="spellStart"/>
      <w:r>
        <w:t>zijn</w:t>
      </w:r>
      <w:proofErr w:type="spellEnd"/>
      <w:r>
        <w:t>.</w:t>
      </w:r>
      <w:bookmarkStart w:id="4" w:name="_GoBack"/>
      <w:bookmarkEnd w:id="4"/>
    </w:p>
  </w:comment>
  <w:comment w:id="16" w:author="Jos" w:date="2020-05-01T15:49:00Z" w:initials="J">
    <w:p w14:paraId="5955F8C4" w14:textId="72915264" w:rsidR="001D203F" w:rsidRDefault="001D203F">
      <w:pPr>
        <w:pStyle w:val="Tekstopmerking"/>
      </w:pPr>
      <w:r>
        <w:rPr>
          <w:rStyle w:val="Verwijzingopmerking"/>
        </w:rPr>
        <w:annotationRef/>
      </w:r>
      <w:proofErr w:type="spellStart"/>
      <w:r>
        <w:t>Onderdeel</w:t>
      </w:r>
      <w:proofErr w:type="spellEnd"/>
      <w:r>
        <w:t xml:space="preserve"> van </w:t>
      </w:r>
      <w:proofErr w:type="spellStart"/>
      <w:r>
        <w:t>dit</w:t>
      </w:r>
      <w:proofErr w:type="spellEnd"/>
      <w:r>
        <w:t xml:space="preserve"> project?</w:t>
      </w:r>
    </w:p>
  </w:comment>
  <w:comment w:id="22" w:author="Jos" w:date="2020-05-01T15:30:00Z" w:initials="J">
    <w:p w14:paraId="34924395" w14:textId="24701AC3" w:rsidR="00600B17" w:rsidRDefault="00600B17">
      <w:pPr>
        <w:pStyle w:val="Tekstopmerking"/>
      </w:pPr>
      <w:r>
        <w:rPr>
          <w:rStyle w:val="Verwijzingopmerking"/>
        </w:rPr>
        <w:annotationRef/>
      </w:r>
      <w:proofErr w:type="spellStart"/>
      <w:r>
        <w:t>Testresultaten</w:t>
      </w:r>
      <w:proofErr w:type="spellEnd"/>
      <w:r>
        <w:t xml:space="preserve"> </w:t>
      </w:r>
      <w:proofErr w:type="spellStart"/>
      <w:r>
        <w:t>ontbreken</w:t>
      </w:r>
      <w:proofErr w:type="spellEnd"/>
      <w:r>
        <w:t>.</w:t>
      </w:r>
    </w:p>
  </w:comment>
  <w:comment w:id="25" w:author="Jos" w:date="2020-05-01T14:34:00Z" w:initials="J">
    <w:p w14:paraId="0FEA3FBC" w14:textId="77777777" w:rsidR="003A5A22" w:rsidRPr="003A5A22" w:rsidRDefault="003A5A22">
      <w:pPr>
        <w:pStyle w:val="Tekstopmerking"/>
        <w:rPr>
          <w:lang w:val="nl-NL"/>
        </w:rPr>
      </w:pPr>
      <w:r>
        <w:rPr>
          <w:rStyle w:val="Verwijzingopmerking"/>
        </w:rPr>
        <w:annotationRef/>
      </w:r>
      <w:r w:rsidRPr="003A5A22">
        <w:rPr>
          <w:lang w:val="nl-NL"/>
        </w:rPr>
        <w:t>Wat is je opleiding/achtergrond?</w:t>
      </w:r>
    </w:p>
  </w:comment>
  <w:comment w:id="28" w:author="Jos" w:date="2020-05-01T15:55:00Z" w:initials="J">
    <w:p w14:paraId="165116D8" w14:textId="6DC39DD8" w:rsidR="00BE1873" w:rsidRDefault="00BE1873">
      <w:pPr>
        <w:pStyle w:val="Tekstopmerking"/>
      </w:pPr>
      <w:r>
        <w:rPr>
          <w:rStyle w:val="Verwijzingopmerking"/>
        </w:rPr>
        <w:annotationRef/>
      </w:r>
      <w:proofErr w:type="spellStart"/>
      <w:r>
        <w:t>Naam</w:t>
      </w:r>
      <w:proofErr w:type="spellEnd"/>
      <w:r>
        <w:t xml:space="preserve"> </w:t>
      </w:r>
      <w:proofErr w:type="spellStart"/>
      <w:r>
        <w:t>ontbreekt</w:t>
      </w:r>
      <w:proofErr w:type="spellEnd"/>
    </w:p>
  </w:comment>
  <w:comment w:id="44" w:author="Jos" w:date="2020-05-01T14:35:00Z" w:initials="J">
    <w:p w14:paraId="289BC5EC" w14:textId="77777777" w:rsidR="003A5A22" w:rsidRDefault="003A5A22">
      <w:pPr>
        <w:pStyle w:val="Tekstopmerking"/>
      </w:pPr>
      <w:r>
        <w:rPr>
          <w:rStyle w:val="Verwijzingopmerking"/>
        </w:rPr>
        <w:annotationRef/>
      </w:r>
      <w:proofErr w:type="spellStart"/>
      <w:r>
        <w:t>onduidelijk</w:t>
      </w:r>
      <w:proofErr w:type="spellEnd"/>
    </w:p>
  </w:comment>
  <w:comment w:id="48" w:author="Jos" w:date="2020-05-01T15:42:00Z" w:initials="J">
    <w:p w14:paraId="46FE585A" w14:textId="1502FC37" w:rsidR="00F1704B" w:rsidRPr="00F1704B" w:rsidRDefault="00F1704B">
      <w:pPr>
        <w:pStyle w:val="Tekstopmerking"/>
        <w:rPr>
          <w:lang w:val="nl-NL"/>
        </w:rPr>
      </w:pPr>
      <w:r>
        <w:rPr>
          <w:rStyle w:val="Verwijzingopmerking"/>
        </w:rPr>
        <w:annotationRef/>
      </w:r>
      <w:r w:rsidRPr="00F1704B">
        <w:rPr>
          <w:lang w:val="nl-NL"/>
        </w:rPr>
        <w:t>Onduidelijk: is mac</w:t>
      </w:r>
      <w:r>
        <w:rPr>
          <w:lang w:val="nl-NL"/>
        </w:rPr>
        <w:t>h</w:t>
      </w:r>
      <w:r w:rsidRPr="00F1704B">
        <w:rPr>
          <w:lang w:val="nl-NL"/>
        </w:rPr>
        <w:t>ine nu de lasrobot</w:t>
      </w:r>
      <w:r>
        <w:rPr>
          <w:lang w:val="nl-NL"/>
        </w:rPr>
        <w:t>?</w:t>
      </w:r>
    </w:p>
  </w:comment>
  <w:comment w:id="52" w:author="Jos" w:date="2020-05-01T15:24:00Z" w:initials="J">
    <w:p w14:paraId="41DDB061" w14:textId="787F3B68" w:rsidR="00DF2527" w:rsidRDefault="00DF2527">
      <w:pPr>
        <w:pStyle w:val="Tekstopmerking"/>
      </w:pPr>
      <w:r>
        <w:rPr>
          <w:rStyle w:val="Verwijzingopmerking"/>
        </w:rPr>
        <w:annotationRef/>
      </w:r>
      <w:proofErr w:type="spellStart"/>
      <w:r>
        <w:t>Dit</w:t>
      </w:r>
      <w:proofErr w:type="spellEnd"/>
      <w:r>
        <w:t xml:space="preserve"> is </w:t>
      </w:r>
      <w:proofErr w:type="spellStart"/>
      <w:r>
        <w:t>geen</w:t>
      </w:r>
      <w:proofErr w:type="spellEnd"/>
      <w:r>
        <w:t xml:space="preserve"> </w:t>
      </w:r>
      <w:proofErr w:type="spellStart"/>
      <w:r>
        <w:t>functionele</w:t>
      </w:r>
      <w:proofErr w:type="spellEnd"/>
      <w:r>
        <w:t xml:space="preserve"> </w:t>
      </w:r>
      <w:proofErr w:type="spellStart"/>
      <w:r>
        <w:t>eis</w:t>
      </w:r>
      <w:proofErr w:type="spellEnd"/>
    </w:p>
  </w:comment>
  <w:comment w:id="53" w:author="Jos" w:date="2020-05-01T15:41:00Z" w:initials="J">
    <w:p w14:paraId="41EC84AD" w14:textId="371715BB" w:rsidR="00C106C7" w:rsidRDefault="00C106C7">
      <w:pPr>
        <w:pStyle w:val="Tekstopmerking"/>
      </w:pPr>
      <w:r>
        <w:rPr>
          <w:rStyle w:val="Verwijzingopmerking"/>
        </w:rPr>
        <w:annotationRef/>
      </w:r>
      <w:proofErr w:type="spellStart"/>
      <w:r>
        <w:t>Eerder</w:t>
      </w:r>
      <w:proofErr w:type="spellEnd"/>
      <w:r>
        <w:t xml:space="preserve"> </w:t>
      </w:r>
      <w:proofErr w:type="spellStart"/>
      <w:r>
        <w:t>noemen</w:t>
      </w:r>
      <w:proofErr w:type="spellEnd"/>
      <w:r>
        <w:t xml:space="preserve">, </w:t>
      </w:r>
      <w:proofErr w:type="spellStart"/>
      <w:r>
        <w:t>na</w:t>
      </w:r>
      <w:proofErr w:type="spellEnd"/>
      <w:r>
        <w:t xml:space="preserve"> 1 </w:t>
      </w:r>
      <w:proofErr w:type="spellStart"/>
      <w:r>
        <w:t>waarschijnlijk</w:t>
      </w:r>
      <w:proofErr w:type="spellEnd"/>
    </w:p>
  </w:comment>
  <w:comment w:id="55" w:author="Jos" w:date="2020-05-01T15:36:00Z" w:initials="J">
    <w:p w14:paraId="04628A19" w14:textId="1CB01662" w:rsidR="00600B17" w:rsidRPr="00B90966" w:rsidRDefault="00600B17">
      <w:pPr>
        <w:pStyle w:val="Tekstopmerking"/>
        <w:rPr>
          <w:lang w:val="nl-NL"/>
        </w:rPr>
      </w:pPr>
      <w:r>
        <w:rPr>
          <w:rStyle w:val="Verwijzingopmerking"/>
        </w:rPr>
        <w:annotationRef/>
      </w:r>
      <w:r w:rsidRPr="00B90966">
        <w:rPr>
          <w:lang w:val="nl-NL"/>
        </w:rPr>
        <w:t>Lopende volledige zinnen gebruiken</w:t>
      </w:r>
      <w:r w:rsidR="00B90966" w:rsidRPr="00B90966">
        <w:rPr>
          <w:lang w:val="nl-NL"/>
        </w:rPr>
        <w:t>.</w:t>
      </w:r>
    </w:p>
    <w:p w14:paraId="49715AAA" w14:textId="77EE8E82" w:rsidR="00B90966" w:rsidRPr="00B90966" w:rsidRDefault="00B90966">
      <w:pPr>
        <w:pStyle w:val="Tekstopmerking"/>
        <w:rPr>
          <w:lang w:val="nl-NL"/>
        </w:rPr>
      </w:pPr>
      <w:r w:rsidRPr="00B90966">
        <w:rPr>
          <w:lang w:val="nl-NL"/>
        </w:rPr>
        <w:t>Is ook onduidelijk.</w:t>
      </w:r>
    </w:p>
  </w:comment>
  <w:comment w:id="66" w:author="Jos" w:date="2020-05-01T15:45:00Z" w:initials="J">
    <w:p w14:paraId="6EA29F7E" w14:textId="5EB06712" w:rsidR="002A1208" w:rsidRPr="006803EA" w:rsidRDefault="002A1208">
      <w:pPr>
        <w:pStyle w:val="Tekstopmerking"/>
        <w:rPr>
          <w:lang w:val="nl-NL"/>
        </w:rPr>
      </w:pPr>
      <w:r>
        <w:rPr>
          <w:rStyle w:val="Verwijzingopmerking"/>
        </w:rPr>
        <w:annotationRef/>
      </w:r>
      <w:r w:rsidRPr="006803EA">
        <w:rPr>
          <w:lang w:val="nl-NL"/>
        </w:rPr>
        <w:t xml:space="preserve">Afkortingen deelsystemen en produceren events ontbreken </w:t>
      </w:r>
    </w:p>
  </w:comment>
  <w:comment w:id="70" w:author="Jos" w:date="2020-05-01T15:43:00Z" w:initials="J">
    <w:p w14:paraId="009986B5" w14:textId="32099043" w:rsidR="001F7F41" w:rsidRDefault="001F7F41">
      <w:pPr>
        <w:pStyle w:val="Tekstopmerking"/>
      </w:pPr>
      <w:r>
        <w:rPr>
          <w:rStyle w:val="Verwijzingopmerking"/>
        </w:rPr>
        <w:annotationRef/>
      </w:r>
      <w:r>
        <w:t xml:space="preserve">Weld robot </w:t>
      </w:r>
      <w:proofErr w:type="spellStart"/>
      <w:r>
        <w:t>en</w:t>
      </w:r>
      <w:proofErr w:type="spellEnd"/>
      <w:r>
        <w:t xml:space="preserve"> Part dispense robot?</w:t>
      </w:r>
    </w:p>
  </w:comment>
  <w:comment w:id="72" w:author="Jos" w:date="2020-05-01T15:44:00Z" w:initials="J">
    <w:p w14:paraId="37DC499A" w14:textId="33B1346E" w:rsidR="00BF6552" w:rsidRPr="006803EA" w:rsidRDefault="00BF6552">
      <w:pPr>
        <w:pStyle w:val="Tekstopmerking"/>
        <w:rPr>
          <w:lang w:val="nl-NL"/>
        </w:rPr>
      </w:pPr>
      <w:r>
        <w:rPr>
          <w:rStyle w:val="Verwijzingopmerking"/>
        </w:rPr>
        <w:annotationRef/>
      </w:r>
      <w:r w:rsidRPr="006803EA">
        <w:rPr>
          <w:lang w:val="nl-NL"/>
        </w:rPr>
        <w:t>… testen en …?</w:t>
      </w:r>
    </w:p>
  </w:comment>
  <w:comment w:id="74" w:author="Jos" w:date="2020-05-01T15:46:00Z" w:initials="J">
    <w:p w14:paraId="5429D0DA" w14:textId="010E2B3B" w:rsidR="006803EA" w:rsidRPr="006803EA" w:rsidRDefault="006803EA">
      <w:pPr>
        <w:pStyle w:val="Tekstopmerking"/>
        <w:rPr>
          <w:lang w:val="nl-NL"/>
        </w:rPr>
      </w:pPr>
      <w:r>
        <w:rPr>
          <w:rStyle w:val="Verwijzingopmerking"/>
        </w:rPr>
        <w:annotationRef/>
      </w:r>
      <w:r w:rsidRPr="006803EA">
        <w:rPr>
          <w:lang w:val="nl-NL"/>
        </w:rPr>
        <w:t>Lijkt niet volledig.</w:t>
      </w:r>
    </w:p>
    <w:p w14:paraId="22891C44" w14:textId="7C9EA132" w:rsidR="006803EA" w:rsidRDefault="006803EA">
      <w:pPr>
        <w:pStyle w:val="Tekstopmerking"/>
        <w:rPr>
          <w:lang w:val="nl-NL"/>
        </w:rPr>
      </w:pPr>
      <w:r>
        <w:rPr>
          <w:lang w:val="nl-NL"/>
        </w:rPr>
        <w:t>Functies ontbreken.</w:t>
      </w:r>
    </w:p>
    <w:p w14:paraId="056E8987" w14:textId="0DC47BA3" w:rsidR="006803EA" w:rsidRDefault="006803EA">
      <w:pPr>
        <w:pStyle w:val="Tekstopmerking"/>
        <w:rPr>
          <w:lang w:val="nl-NL"/>
        </w:rPr>
      </w:pPr>
      <w:r>
        <w:rPr>
          <w:lang w:val="nl-NL"/>
        </w:rPr>
        <w:t>Aanvullen!</w:t>
      </w:r>
    </w:p>
    <w:p w14:paraId="026A19DA" w14:textId="2F57D99F" w:rsidR="001033E0" w:rsidRPr="006803EA" w:rsidRDefault="001033E0">
      <w:pPr>
        <w:pStyle w:val="Tekstopmerking"/>
        <w:rPr>
          <w:lang w:val="nl-NL"/>
        </w:rPr>
      </w:pPr>
      <w:r>
        <w:rPr>
          <w:lang w:val="nl-NL"/>
        </w:rPr>
        <w:t xml:space="preserve">Notatie is niet correct voor functies gebruik: naam() </w:t>
      </w:r>
    </w:p>
  </w:comment>
  <w:comment w:id="76" w:author="Jos" w:date="2020-05-01T15:53:00Z" w:initials="J">
    <w:p w14:paraId="2E8AE1DA" w14:textId="4AB8B2BA" w:rsidR="00AF1F65" w:rsidRPr="00AF1F65" w:rsidRDefault="00AF1F65">
      <w:pPr>
        <w:pStyle w:val="Tekstopmerking"/>
        <w:rPr>
          <w:lang w:val="nl-NL"/>
        </w:rPr>
      </w:pPr>
      <w:r>
        <w:rPr>
          <w:rStyle w:val="Verwijzingopmerking"/>
        </w:rPr>
        <w:annotationRef/>
      </w:r>
      <w:r w:rsidRPr="00AF1F65">
        <w:rPr>
          <w:lang w:val="nl-NL"/>
        </w:rPr>
        <w:t>Mogelijk kunnen de teksten korter als de functies genoemd worden met duidelijke informatieve namen.</w:t>
      </w:r>
    </w:p>
  </w:comment>
  <w:comment w:id="91" w:author="Jos" w:date="2020-05-01T15:26:00Z" w:initials="J">
    <w:p w14:paraId="03DBECAF" w14:textId="3EB7249B" w:rsidR="005427C8" w:rsidRPr="00AF1F65" w:rsidRDefault="005427C8">
      <w:pPr>
        <w:pStyle w:val="Tekstopmerking"/>
        <w:rPr>
          <w:lang w:val="nl-NL"/>
        </w:rPr>
      </w:pPr>
      <w:r>
        <w:rPr>
          <w:rStyle w:val="Verwijzingopmerking"/>
        </w:rPr>
        <w:annotationRef/>
      </w:r>
      <w:proofErr w:type="spellStart"/>
      <w:r w:rsidRPr="00AF1F65">
        <w:rPr>
          <w:lang w:val="nl-NL"/>
        </w:rPr>
        <w:t>Layout</w:t>
      </w:r>
      <w:proofErr w:type="spellEnd"/>
      <w:r w:rsidRPr="00AF1F65">
        <w:rPr>
          <w:lang w:val="nl-NL"/>
        </w:rPr>
        <w:t xml:space="preserve"> is niet verzorgd, slordig</w:t>
      </w:r>
    </w:p>
  </w:comment>
  <w:comment w:id="107" w:author="Jos" w:date="2020-05-01T15:47:00Z" w:initials="J">
    <w:p w14:paraId="3A478FF8" w14:textId="6166D722" w:rsidR="00253C08" w:rsidRPr="00526460" w:rsidRDefault="00253C08">
      <w:pPr>
        <w:pStyle w:val="Tekstopmerking"/>
        <w:rPr>
          <w:lang w:val="nl-NL"/>
        </w:rPr>
      </w:pPr>
      <w:r>
        <w:rPr>
          <w:rStyle w:val="Verwijzingopmerking"/>
        </w:rPr>
        <w:annotationRef/>
      </w:r>
      <w:r w:rsidRPr="00526460">
        <w:rPr>
          <w:lang w:val="nl-NL"/>
        </w:rPr>
        <w:t>Vaag: aangestuurd? …. Errorstate en dan?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B39AC" w15:done="0"/>
  <w15:commentEx w15:paraId="5955F8C4" w15:done="0"/>
  <w15:commentEx w15:paraId="34924395" w15:done="0"/>
  <w15:commentEx w15:paraId="0FEA3FBC" w15:done="0"/>
  <w15:commentEx w15:paraId="165116D8" w15:done="0"/>
  <w15:commentEx w15:paraId="289BC5EC" w15:done="0"/>
  <w15:commentEx w15:paraId="46FE585A" w15:done="0"/>
  <w15:commentEx w15:paraId="41DDB061" w15:done="0"/>
  <w15:commentEx w15:paraId="41EC84AD" w15:done="0"/>
  <w15:commentEx w15:paraId="49715AAA" w15:done="0"/>
  <w15:commentEx w15:paraId="6EA29F7E" w15:done="0"/>
  <w15:commentEx w15:paraId="009986B5" w15:done="0"/>
  <w15:commentEx w15:paraId="37DC499A" w15:done="0"/>
  <w15:commentEx w15:paraId="026A19DA" w15:done="0"/>
  <w15:commentEx w15:paraId="2E8AE1DA" w15:done="0"/>
  <w15:commentEx w15:paraId="03DBECAF" w15:done="0"/>
  <w15:commentEx w15:paraId="3A478F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A7822" w14:textId="77777777" w:rsidR="00157802" w:rsidRDefault="00157802">
      <w:pPr>
        <w:spacing w:after="0" w:line="240" w:lineRule="auto"/>
      </w:pPr>
      <w:r>
        <w:separator/>
      </w:r>
    </w:p>
  </w:endnote>
  <w:endnote w:type="continuationSeparator" w:id="0">
    <w:p w14:paraId="031EBE7D" w14:textId="77777777" w:rsidR="00157802" w:rsidRDefault="00157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2762" w14:textId="77777777" w:rsidR="000B18C2" w:rsidRDefault="00380F9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14:paraId="22B8B604" w14:textId="77777777" w:rsidR="000B18C2" w:rsidRDefault="00380F94">
    <w:pPr>
      <w:spacing w:after="0" w:line="259" w:lineRule="auto"/>
      <w:ind w:left="838"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564D" w14:textId="77777777" w:rsidR="000B18C2" w:rsidRDefault="00380F9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sidR="007A7E27">
      <w:rPr>
        <w:noProof/>
        <w:sz w:val="22"/>
      </w:rPr>
      <w:t>19</w:t>
    </w:r>
    <w:r>
      <w:rPr>
        <w:sz w:val="22"/>
      </w:rPr>
      <w:fldChar w:fldCharType="end"/>
    </w:r>
    <w:r>
      <w:rPr>
        <w:sz w:val="22"/>
      </w:rPr>
      <w:t xml:space="preserve"> </w:t>
    </w:r>
  </w:p>
  <w:p w14:paraId="1B269E11" w14:textId="77777777" w:rsidR="000B18C2" w:rsidRDefault="00380F94">
    <w:pPr>
      <w:spacing w:after="0" w:line="259" w:lineRule="auto"/>
      <w:ind w:left="838" w:firstLine="0"/>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F7AA7" w14:textId="77777777" w:rsidR="000B18C2" w:rsidRDefault="000B18C2">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C2B63" w14:textId="77777777" w:rsidR="00157802" w:rsidRDefault="00157802">
      <w:pPr>
        <w:spacing w:after="0" w:line="240" w:lineRule="auto"/>
      </w:pPr>
      <w:r>
        <w:separator/>
      </w:r>
    </w:p>
  </w:footnote>
  <w:footnote w:type="continuationSeparator" w:id="0">
    <w:p w14:paraId="6F7384F4" w14:textId="77777777" w:rsidR="00157802" w:rsidRDefault="00157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3905"/>
    <w:multiLevelType w:val="hybridMultilevel"/>
    <w:tmpl w:val="6FE654F2"/>
    <w:lvl w:ilvl="0" w:tplc="1CFE9140">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14168A">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5EDAB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E8263C">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DA3FB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2C1C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54D6D4">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AA38E">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21628">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3F3898"/>
    <w:multiLevelType w:val="hybridMultilevel"/>
    <w:tmpl w:val="9D60E008"/>
    <w:lvl w:ilvl="0" w:tplc="1AA81DA6">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8A6B44">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E0CDC6">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D24C52">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6808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C5A54">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658">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4A88E4">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1144">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61AB2"/>
    <w:multiLevelType w:val="hybridMultilevel"/>
    <w:tmpl w:val="A6A8F5A4"/>
    <w:lvl w:ilvl="0" w:tplc="4512282E">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257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168D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F07D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021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A2C4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B2C3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634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DE9D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4C395B"/>
    <w:multiLevelType w:val="hybridMultilevel"/>
    <w:tmpl w:val="2A88108C"/>
    <w:lvl w:ilvl="0" w:tplc="4F56F96C">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6A2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DE39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C0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A75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86A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4A63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EEF1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EC3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E22FAE"/>
    <w:multiLevelType w:val="multilevel"/>
    <w:tmpl w:val="A5CE6324"/>
    <w:lvl w:ilvl="0">
      <w:start w:val="1"/>
      <w:numFmt w:val="decimal"/>
      <w:pStyle w:val="Kop1"/>
      <w:lvlText w:val="%1."/>
      <w:lvlJc w:val="left"/>
      <w:pPr>
        <w:ind w:left="0"/>
      </w:pPr>
      <w:rPr>
        <w:rFonts w:ascii="Calibri" w:eastAsia="Calibri" w:hAnsi="Calibri" w:cs="Calibri"/>
        <w:b/>
        <w:bCs/>
        <w:i w:val="0"/>
        <w:strike w:val="0"/>
        <w:dstrike w:val="0"/>
        <w:color w:val="EC6608"/>
        <w:sz w:val="28"/>
        <w:szCs w:val="28"/>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decimal"/>
      <w:pStyle w:val="Kop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503257"/>
    <w:multiLevelType w:val="hybridMultilevel"/>
    <w:tmpl w:val="FA4027DC"/>
    <w:lvl w:ilvl="0" w:tplc="9A5C4DBA">
      <w:start w:val="1"/>
      <w:numFmt w:val="bullet"/>
      <w:lvlText w:val="•"/>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608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E9B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CA9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2F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1AA1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F43F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45D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C291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
    <w15:presenceInfo w15:providerId="None" w15:userId="J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C2"/>
    <w:rsid w:val="000065A2"/>
    <w:rsid w:val="00013D42"/>
    <w:rsid w:val="00070D15"/>
    <w:rsid w:val="00094B51"/>
    <w:rsid w:val="000B18C2"/>
    <w:rsid w:val="000F27CD"/>
    <w:rsid w:val="001033E0"/>
    <w:rsid w:val="00157802"/>
    <w:rsid w:val="001D203F"/>
    <w:rsid w:val="001D4F79"/>
    <w:rsid w:val="001F7F41"/>
    <w:rsid w:val="0023096B"/>
    <w:rsid w:val="00253C08"/>
    <w:rsid w:val="002A1208"/>
    <w:rsid w:val="002B43B5"/>
    <w:rsid w:val="003168B2"/>
    <w:rsid w:val="00380F94"/>
    <w:rsid w:val="003A5A22"/>
    <w:rsid w:val="00483DA4"/>
    <w:rsid w:val="00495DF8"/>
    <w:rsid w:val="004A35D7"/>
    <w:rsid w:val="004A5989"/>
    <w:rsid w:val="004A69B5"/>
    <w:rsid w:val="004D27CC"/>
    <w:rsid w:val="004F7C7D"/>
    <w:rsid w:val="00521825"/>
    <w:rsid w:val="00526460"/>
    <w:rsid w:val="005427C8"/>
    <w:rsid w:val="00544C3D"/>
    <w:rsid w:val="005539ED"/>
    <w:rsid w:val="005A3525"/>
    <w:rsid w:val="005A75CF"/>
    <w:rsid w:val="005B3EF1"/>
    <w:rsid w:val="00600B17"/>
    <w:rsid w:val="006046C1"/>
    <w:rsid w:val="006803EA"/>
    <w:rsid w:val="00696BDE"/>
    <w:rsid w:val="0070624E"/>
    <w:rsid w:val="00730FD8"/>
    <w:rsid w:val="007A7E27"/>
    <w:rsid w:val="007F2164"/>
    <w:rsid w:val="007F5E00"/>
    <w:rsid w:val="008234D3"/>
    <w:rsid w:val="008522FF"/>
    <w:rsid w:val="0088473E"/>
    <w:rsid w:val="008A7E52"/>
    <w:rsid w:val="009236E4"/>
    <w:rsid w:val="009351FD"/>
    <w:rsid w:val="00965BEB"/>
    <w:rsid w:val="0096690F"/>
    <w:rsid w:val="009F54F8"/>
    <w:rsid w:val="00A1229B"/>
    <w:rsid w:val="00A13571"/>
    <w:rsid w:val="00A32033"/>
    <w:rsid w:val="00A45861"/>
    <w:rsid w:val="00AA2A6D"/>
    <w:rsid w:val="00AF1F65"/>
    <w:rsid w:val="00B80E81"/>
    <w:rsid w:val="00B90966"/>
    <w:rsid w:val="00BE1873"/>
    <w:rsid w:val="00BF49E7"/>
    <w:rsid w:val="00BF6552"/>
    <w:rsid w:val="00C106C7"/>
    <w:rsid w:val="00C53FE5"/>
    <w:rsid w:val="00C91AE5"/>
    <w:rsid w:val="00D1156E"/>
    <w:rsid w:val="00D841AC"/>
    <w:rsid w:val="00DF2527"/>
    <w:rsid w:val="00E03E47"/>
    <w:rsid w:val="00E13362"/>
    <w:rsid w:val="00E32E7D"/>
    <w:rsid w:val="00F068C8"/>
    <w:rsid w:val="00F06D29"/>
    <w:rsid w:val="00F1704B"/>
    <w:rsid w:val="00F20C72"/>
    <w:rsid w:val="00F77133"/>
    <w:rsid w:val="00FC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219E"/>
  <w15:docId w15:val="{C8AB0079-F3A6-45AB-8BA4-0F9EBE96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4" w:line="269" w:lineRule="auto"/>
      <w:ind w:left="848" w:hanging="10"/>
    </w:pPr>
    <w:rPr>
      <w:rFonts w:ascii="Calibri" w:eastAsia="Calibri" w:hAnsi="Calibri" w:cs="Calibri"/>
      <w:color w:val="000000"/>
      <w:sz w:val="24"/>
    </w:rPr>
  </w:style>
  <w:style w:type="paragraph" w:styleId="Kop1">
    <w:name w:val="heading 1"/>
    <w:next w:val="Standaard"/>
    <w:link w:val="Kop1Char"/>
    <w:uiPriority w:val="9"/>
    <w:qFormat/>
    <w:pPr>
      <w:keepNext/>
      <w:keepLines/>
      <w:numPr>
        <w:numId w:val="6"/>
      </w:numPr>
      <w:spacing w:after="0"/>
      <w:ind w:left="848" w:hanging="10"/>
      <w:outlineLvl w:val="0"/>
    </w:pPr>
    <w:rPr>
      <w:rFonts w:ascii="Calibri" w:eastAsia="Calibri" w:hAnsi="Calibri" w:cs="Calibri"/>
      <w:b/>
      <w:color w:val="EC6608"/>
      <w:sz w:val="28"/>
    </w:rPr>
  </w:style>
  <w:style w:type="paragraph" w:styleId="Kop2">
    <w:name w:val="heading 2"/>
    <w:next w:val="Standaard"/>
    <w:link w:val="Kop2Char"/>
    <w:uiPriority w:val="9"/>
    <w:unhideWhenUsed/>
    <w:qFormat/>
    <w:pPr>
      <w:keepNext/>
      <w:keepLines/>
      <w:numPr>
        <w:ilvl w:val="1"/>
        <w:numId w:val="6"/>
      </w:numPr>
      <w:spacing w:after="5"/>
      <w:ind w:left="1208" w:hanging="10"/>
      <w:outlineLvl w:val="1"/>
    </w:pPr>
    <w:rPr>
      <w:rFonts w:ascii="Calibri" w:eastAsia="Calibri" w:hAnsi="Calibri" w:cs="Calibri"/>
      <w:b/>
      <w:color w:val="000000"/>
      <w:sz w:val="26"/>
    </w:rPr>
  </w:style>
  <w:style w:type="paragraph" w:styleId="Kop3">
    <w:name w:val="heading 3"/>
    <w:next w:val="Standaard"/>
    <w:link w:val="Kop3Char"/>
    <w:uiPriority w:val="9"/>
    <w:unhideWhenUsed/>
    <w:qFormat/>
    <w:pPr>
      <w:keepNext/>
      <w:keepLines/>
      <w:numPr>
        <w:ilvl w:val="2"/>
        <w:numId w:val="6"/>
      </w:numPr>
      <w:spacing w:after="21"/>
      <w:ind w:left="1208" w:hanging="10"/>
      <w:outlineLvl w:val="2"/>
    </w:pPr>
    <w:rPr>
      <w:rFonts w:ascii="Calibri" w:eastAsia="Calibri" w:hAnsi="Calibri" w:cs="Calibri"/>
      <w:b/>
      <w:color w:val="000000"/>
      <w:sz w:val="24"/>
    </w:rPr>
  </w:style>
  <w:style w:type="paragraph" w:styleId="Kop9">
    <w:name w:val="heading 9"/>
    <w:basedOn w:val="Standaard"/>
    <w:next w:val="Standaard"/>
    <w:link w:val="Kop9Char"/>
    <w:uiPriority w:val="9"/>
    <w:semiHidden/>
    <w:unhideWhenUsed/>
    <w:qFormat/>
    <w:rsid w:val="007F5E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24"/>
    </w:rPr>
  </w:style>
  <w:style w:type="character" w:customStyle="1" w:styleId="Kop2Char">
    <w:name w:val="Kop 2 Char"/>
    <w:link w:val="Kop2"/>
    <w:rPr>
      <w:rFonts w:ascii="Calibri" w:eastAsia="Calibri" w:hAnsi="Calibri" w:cs="Calibri"/>
      <w:b/>
      <w:color w:val="000000"/>
      <w:sz w:val="26"/>
    </w:rPr>
  </w:style>
  <w:style w:type="character" w:customStyle="1" w:styleId="Kop1Char">
    <w:name w:val="Kop 1 Char"/>
    <w:link w:val="Kop1"/>
    <w:rPr>
      <w:rFonts w:ascii="Calibri" w:eastAsia="Calibri" w:hAnsi="Calibri" w:cs="Calibri"/>
      <w:b/>
      <w:color w:val="EC6608"/>
      <w:sz w:val="28"/>
    </w:rPr>
  </w:style>
  <w:style w:type="paragraph" w:styleId="Inhopg1">
    <w:name w:val="toc 1"/>
    <w:hidden/>
    <w:uiPriority w:val="39"/>
    <w:pPr>
      <w:spacing w:after="127" w:line="269" w:lineRule="auto"/>
      <w:ind w:left="863" w:right="431" w:hanging="10"/>
    </w:pPr>
    <w:rPr>
      <w:rFonts w:ascii="Calibri" w:eastAsia="Calibri" w:hAnsi="Calibri" w:cs="Calibri"/>
      <w:color w:val="000000"/>
      <w:sz w:val="24"/>
    </w:rPr>
  </w:style>
  <w:style w:type="paragraph" w:styleId="Inhopg2">
    <w:name w:val="toc 2"/>
    <w:hidden/>
    <w:uiPriority w:val="39"/>
    <w:pPr>
      <w:spacing w:after="127" w:line="269" w:lineRule="auto"/>
      <w:ind w:left="1084" w:right="431" w:hanging="10"/>
    </w:pPr>
    <w:rPr>
      <w:rFonts w:ascii="Calibri" w:eastAsia="Calibri" w:hAnsi="Calibri" w:cs="Calibri"/>
      <w:color w:val="000000"/>
      <w:sz w:val="24"/>
    </w:rPr>
  </w:style>
  <w:style w:type="paragraph" w:styleId="Inhopg3">
    <w:name w:val="toc 3"/>
    <w:hidden/>
    <w:uiPriority w:val="39"/>
    <w:pPr>
      <w:spacing w:after="121"/>
      <w:ind w:left="1287" w:right="433"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el">
    <w:name w:val="Title"/>
    <w:basedOn w:val="Standaard"/>
    <w:next w:val="Standaard"/>
    <w:link w:val="TitelChar"/>
    <w:uiPriority w:val="10"/>
    <w:qFormat/>
    <w:rsid w:val="00C91A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C91AE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91AE5"/>
    <w:rPr>
      <w:color w:val="0563C1" w:themeColor="hyperlink"/>
      <w:u w:val="single"/>
    </w:rPr>
  </w:style>
  <w:style w:type="paragraph" w:styleId="Ballontekst">
    <w:name w:val="Balloon Text"/>
    <w:basedOn w:val="Standaard"/>
    <w:link w:val="BallontekstChar"/>
    <w:uiPriority w:val="99"/>
    <w:semiHidden/>
    <w:unhideWhenUsed/>
    <w:rsid w:val="005A35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3525"/>
    <w:rPr>
      <w:rFonts w:ascii="Segoe UI" w:eastAsia="Calibri" w:hAnsi="Segoe UI" w:cs="Segoe UI"/>
      <w:color w:val="000000"/>
      <w:sz w:val="18"/>
      <w:szCs w:val="18"/>
    </w:rPr>
  </w:style>
  <w:style w:type="character" w:styleId="Verwijzingopmerking">
    <w:name w:val="annotation reference"/>
    <w:basedOn w:val="Standaardalinea-lettertype"/>
    <w:uiPriority w:val="99"/>
    <w:semiHidden/>
    <w:unhideWhenUsed/>
    <w:rsid w:val="003A5A22"/>
    <w:rPr>
      <w:sz w:val="16"/>
      <w:szCs w:val="16"/>
    </w:rPr>
  </w:style>
  <w:style w:type="paragraph" w:styleId="Tekstopmerking">
    <w:name w:val="annotation text"/>
    <w:basedOn w:val="Standaard"/>
    <w:link w:val="TekstopmerkingChar"/>
    <w:uiPriority w:val="99"/>
    <w:semiHidden/>
    <w:unhideWhenUsed/>
    <w:rsid w:val="003A5A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A5A22"/>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A5A22"/>
    <w:rPr>
      <w:b/>
      <w:bCs/>
    </w:rPr>
  </w:style>
  <w:style w:type="character" w:customStyle="1" w:styleId="OnderwerpvanopmerkingChar">
    <w:name w:val="Onderwerp van opmerking Char"/>
    <w:basedOn w:val="TekstopmerkingChar"/>
    <w:link w:val="Onderwerpvanopmerking"/>
    <w:uiPriority w:val="99"/>
    <w:semiHidden/>
    <w:rsid w:val="003A5A22"/>
    <w:rPr>
      <w:rFonts w:ascii="Calibri" w:eastAsia="Calibri" w:hAnsi="Calibri" w:cs="Calibri"/>
      <w:b/>
      <w:bCs/>
      <w:color w:val="000000"/>
      <w:sz w:val="20"/>
      <w:szCs w:val="20"/>
    </w:rPr>
  </w:style>
  <w:style w:type="character" w:customStyle="1" w:styleId="Kop9Char">
    <w:name w:val="Kop 9 Char"/>
    <w:basedOn w:val="Standaardalinea-lettertype"/>
    <w:link w:val="Kop9"/>
    <w:uiPriority w:val="9"/>
    <w:semiHidden/>
    <w:rsid w:val="007F5E00"/>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rsid w:val="007F5E0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8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www.doxygen.org/"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www.doxygen.org/"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D71C7-F4F7-47B4-B728-8FEB5AF1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2837</Words>
  <Characters>15604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Hardenberg, Lennart van den</dc:creator>
  <cp:keywords/>
  <cp:lastModifiedBy>Jos</cp:lastModifiedBy>
  <cp:revision>73</cp:revision>
  <dcterms:created xsi:type="dcterms:W3CDTF">2018-12-17T14:08:00Z</dcterms:created>
  <dcterms:modified xsi:type="dcterms:W3CDTF">2020-05-01T14:08:00Z</dcterms:modified>
</cp:coreProperties>
</file>